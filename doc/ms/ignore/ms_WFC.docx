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7464" w14:textId="77777777" w:rsidR="00D804A9" w:rsidRDefault="006B5B7A">
      <w:pPr>
        <w:pStyle w:val="Title"/>
      </w:pPr>
      <w:r>
        <w:t>Manuscript title here</w:t>
      </w:r>
    </w:p>
    <w:p w14:paraId="4E5BD753" w14:textId="77777777" w:rsidR="00D804A9" w:rsidRDefault="006B5B7A">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 D. Huryn</w:t>
      </w:r>
      <w:r>
        <w:rPr>
          <w:vertAlign w:val="superscript"/>
        </w:rPr>
        <w:t>4</w:t>
      </w:r>
      <w:r>
        <w:t>, Daniel Nelson</w:t>
      </w:r>
      <w:r>
        <w:rPr>
          <w:vertAlign w:val="superscript"/>
        </w:rPr>
        <w:t>5</w:t>
      </w:r>
      <w:r>
        <w:t>, Jon S. Olafsson</w:t>
      </w:r>
      <w:r>
        <w:rPr>
          <w:vertAlign w:val="superscript"/>
        </w:rPr>
        <w:t>6</w:t>
      </w:r>
      <w:r>
        <w:t>, and Gisli M. Gislason</w:t>
      </w:r>
      <w:r>
        <w:rPr>
          <w:vertAlign w:val="superscript"/>
        </w:rPr>
        <w:t>7</w:t>
      </w:r>
    </w:p>
    <w:p w14:paraId="3460716E" w14:textId="77777777" w:rsidR="00D804A9" w:rsidRDefault="006B5B7A">
      <w:pPr>
        <w:pStyle w:val="FirstParagraph"/>
      </w:pPr>
      <w:r>
        <w:rPr>
          <w:vertAlign w:val="superscript"/>
        </w:rPr>
        <w:t>1</w:t>
      </w:r>
      <w:r>
        <w:t xml:space="preserve"> </w:t>
      </w:r>
      <w:r>
        <w:t>Dept. of Ecology, Montana State University, Bozeman, MT USA</w:t>
      </w:r>
      <w:r>
        <w:br/>
      </w:r>
      <w:r>
        <w:rPr>
          <w:vertAlign w:val="superscript"/>
        </w:rPr>
        <w:t>2</w:t>
      </w:r>
      <w:r>
        <w:t xml:space="preserve"> Current </w:t>
      </w:r>
      <w:r>
        <w:rPr>
          <w:rStyle w:val="VerbatimChar"/>
        </w:rPr>
        <w:t>address:</w:t>
      </w:r>
      <w:r>
        <w:t xml:space="preserve"> Great Lakes Research Center, Michigan Technological University, Houghton, MI USA</w:t>
      </w:r>
      <w:r>
        <w:br/>
      </w:r>
      <w:r>
        <w:rPr>
          <w:vertAlign w:val="superscript"/>
        </w:rPr>
        <w:t>3</w:t>
      </w:r>
      <w:r>
        <w:t xml:space="preserve"> osu</w:t>
      </w:r>
      <w:r>
        <w:br/>
      </w:r>
      <w:r>
        <w:rPr>
          <w:vertAlign w:val="superscript"/>
        </w:rPr>
        <w:t>4</w:t>
      </w:r>
      <w:r>
        <w:t xml:space="preserve"> bama</w:t>
      </w:r>
      <w:r>
        <w:br/>
      </w:r>
      <w:r>
        <w:rPr>
          <w:vertAlign w:val="superscript"/>
        </w:rPr>
        <w:t>5</w:t>
      </w:r>
      <w:r>
        <w:t xml:space="preserve"> usu</w:t>
      </w:r>
      <w:r>
        <w:br/>
      </w:r>
      <w:r>
        <w:rPr>
          <w:vertAlign w:val="superscript"/>
        </w:rPr>
        <w:t>6</w:t>
      </w:r>
      <w:r>
        <w:t xml:space="preserve"> veidi</w:t>
      </w:r>
      <w:r>
        <w:br/>
      </w:r>
      <w:r>
        <w:rPr>
          <w:vertAlign w:val="superscript"/>
        </w:rPr>
        <w:t>7</w:t>
      </w:r>
      <w:r>
        <w:t xml:space="preserve"> reyk</w:t>
      </w:r>
    </w:p>
    <w:p w14:paraId="72EC6079" w14:textId="77777777" w:rsidR="00D804A9" w:rsidRDefault="006B5B7A">
      <w:pPr>
        <w:pStyle w:val="BodyText"/>
      </w:pPr>
      <w:r>
        <w:rPr>
          <w:vertAlign w:val="superscript"/>
        </w:rPr>
        <w:t>✉</w:t>
      </w:r>
      <w:r>
        <w:t xml:space="preserve"> Correspondence: </w:t>
      </w:r>
      <w:hyperlink r:id="rId7">
        <w:r>
          <w:rPr>
            <w:rStyle w:val="Hyperlink"/>
          </w:rPr>
          <w:t>J</w:t>
        </w:r>
        <w:r>
          <w:rPr>
            <w:rStyle w:val="Hyperlink"/>
          </w:rPr>
          <w:t>ames R. Junker &lt;</w:t>
        </w:r>
        <w:hyperlink r:id="rId8">
          <w:r>
            <w:rPr>
              <w:rStyle w:val="Hyperlink"/>
            </w:rPr>
            <w:t>jrjunker@mtu.edu</w:t>
          </w:r>
        </w:hyperlink>
        <w:r>
          <w:rPr>
            <w:rStyle w:val="Hyperlink"/>
          </w:rPr>
          <w:t>&gt;</w:t>
        </w:r>
      </w:hyperlink>
    </w:p>
    <w:p w14:paraId="713E0827" w14:textId="77777777" w:rsidR="00D804A9" w:rsidRDefault="006B5B7A">
      <w:r>
        <w:br w:type="page"/>
      </w:r>
    </w:p>
    <w:p w14:paraId="73CBA64B" w14:textId="77777777" w:rsidR="00D804A9" w:rsidRDefault="006B5B7A">
      <w:pPr>
        <w:pStyle w:val="Heading1"/>
      </w:pPr>
      <w:bookmarkStart w:id="0" w:name="abstract"/>
      <w:r>
        <w:lastRenderedPageBreak/>
        <w:t>Abstract</w:t>
      </w:r>
    </w:p>
    <w:p w14:paraId="66B77B43" w14:textId="77777777" w:rsidR="00D804A9" w:rsidRDefault="006B5B7A">
      <w:pPr>
        <w:pStyle w:val="FirstParagraph"/>
      </w:pPr>
      <w:r>
        <w:t>Energy fluxes through invertebrate food webs restructured in response to temperature. Specifically, communities in warmer streams were composed of smaller-bodied and hi</w:t>
      </w:r>
      <w:r>
        <w:t xml:space="preserve">gher-turnover populations on average. Additionally, energy fluxes of warmer streams were unequally skewed towards small-bodied, high-turnover populations </w:t>
      </w:r>
      <w:r>
        <w:rPr>
          <w:i/>
          <w:iCs/>
        </w:rPr>
        <w:t>within</w:t>
      </w:r>
      <w:r>
        <w:t xml:space="preserve"> the community, suggesting higher temperatures restructured energy fluxes in both an absolute an</w:t>
      </w:r>
      <w:r>
        <w:t>d relative sense across and within communities.</w:t>
      </w:r>
    </w:p>
    <w:p w14:paraId="2800A876" w14:textId="77777777" w:rsidR="00D804A9" w:rsidRDefault="006B5B7A">
      <w:r>
        <w:br w:type="page"/>
      </w:r>
    </w:p>
    <w:p w14:paraId="3C4B78A8" w14:textId="77777777" w:rsidR="00D804A9" w:rsidRDefault="006B5B7A">
      <w:pPr>
        <w:pStyle w:val="Heading1"/>
      </w:pPr>
      <w:bookmarkStart w:id="1" w:name="introduction"/>
      <w:bookmarkEnd w:id="0"/>
      <w:r>
        <w:lastRenderedPageBreak/>
        <w:t>Introduction</w:t>
      </w:r>
    </w:p>
    <w:p w14:paraId="36608AF1" w14:textId="77777777" w:rsidR="00D804A9" w:rsidRDefault="006B5B7A">
      <w:pPr>
        <w:pStyle w:val="FirstParagraph"/>
      </w:pPr>
      <w:r>
        <w:t>Temperature is an important abiotic variable with increasing relevance as warming global temperatures alter the diversity, structure, and functioning of Earth’s ecosystems (Walther et al. 2002)</w:t>
      </w:r>
      <w:r>
        <w:t xml:space="preserve">. The effects of temperature on ecosystems manifest through complex direct and indirect pathways such as shifting species ranges and subsequent changes to local and regional communities (Root et al. 2003), species adaptations (Gibert and DeLong 2017), and </w:t>
      </w:r>
      <w:r>
        <w:t>through effects on individual metabolic rates (Gillooly et al. 2001, Brown et al. 2004).</w:t>
      </w:r>
    </w:p>
    <w:p w14:paraId="30BF0516" w14:textId="77777777" w:rsidR="00D804A9" w:rsidRDefault="006B5B7A">
      <w:pPr>
        <w:pStyle w:val="BodyText"/>
      </w:pPr>
      <w:r>
        <w:t>Temperature has the potential to alter the provision and maintenance of ecosystem services by modifying the network of interactions among species (Woodward et al. 2010</w:t>
      </w:r>
      <w:r>
        <w:t>, Brose et al. 2012) that underpin ecosystem functions (de Ruiter et al. 1995, Thompson et al. 2012). Across global climate gradients, temperature mediates the dynamics and stability of food webs (Baiser et al. 2019) by altering the acquisition and allocat</w:t>
      </w:r>
      <w:r>
        <w:t>ion of resources among species (Zhang et al. 2017) and ultimately the magnitudes and relative distribution of biomass and interactions among species and trophic levels (May 1972, McCann et al. 1998, Barnes et al. 2018, Gibert 2019). Importantly, these effe</w:t>
      </w:r>
      <w:r>
        <w:t>cts operate directly through temperature’s influence on individual metabolic rates Brown et al. (2004) and biological activity [e.g., attack rate, handling time, growth rates, etc.; Dell et al. (2014)], and indirectly through the distribution of species tr</w:t>
      </w:r>
      <w:r>
        <w:t>aits, such as body size, within and across species (Nelson et al. 2017b, Bideault et al. 2019)…</w:t>
      </w:r>
    </w:p>
    <w:p w14:paraId="2B32E60D" w14:textId="77777777" w:rsidR="00D804A9" w:rsidRDefault="006B5B7A">
      <w:pPr>
        <w:pStyle w:val="BodyText"/>
      </w:pPr>
      <w:r>
        <w:t>In fact, reduced organismal body size with warming is considered a ‘universal’ response of climate change….</w:t>
      </w:r>
    </w:p>
    <w:p w14:paraId="5AB03805" w14:textId="77777777" w:rsidR="00D804A9" w:rsidRDefault="006B5B7A">
      <w:pPr>
        <w:pStyle w:val="BodyText"/>
      </w:pPr>
      <w:r>
        <w:t>Here, we measured the patterning and distribution of</w:t>
      </w:r>
      <w:r>
        <w:t xml:space="preserve"> organic matter fluxes within invertebrate food webs across a natural stream temperature gradient (~5–28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Previous </w:t>
      </w:r>
      <w:r>
        <w:lastRenderedPageBreak/>
        <w:t>research in these streams has shown a strong positive effect of temperature on primary production both among streams (Demars et al. 2011,</w:t>
      </w:r>
      <w:r>
        <w:t xml:space="preserve"> Padfield et al. 2017) and within streams seasonally (O’Gorman et al. 2012, Hood et al. 2018). Consumers rely largely on autochthonous resources (O’Gorman et al. 2012, Nelson et al. 2020) and therefore the dynamics of primary production have a strong contr</w:t>
      </w:r>
      <w:r>
        <w:t>ol on consumer energy demand (Junker et al. 2020). As such, we predicted total annual OM fluxes to consumers to scale with among-stream patterns in resource availability and consumer energy demand and increase with temperature across streams. We further ex</w:t>
      </w:r>
      <w:r>
        <w:t>pected that increasing temperature would reduce consumer species richness (O’Gorman et al. 2019), thereby altering how OM fluxes are distributed within and across communities. The distribution of OM fluxes to consumers will shift towards relatively faster,</w:t>
      </w:r>
      <w:r>
        <w:t xml:space="preserve"> higher turnover consumer at higher temperatures, ‘speeding up’ consumer dynamics both through direct effects on consumer turnover and through a decrease in mean body </w:t>
      </w:r>
      <w:commentRangeStart w:id="2"/>
      <w:r>
        <w:t>size</w:t>
      </w:r>
      <w:commentRangeEnd w:id="2"/>
      <w:r w:rsidR="00390C32">
        <w:rPr>
          <w:rStyle w:val="CommentReference"/>
          <w:rFonts w:asciiTheme="minorHAnsi" w:hAnsiTheme="minorHAnsi" w:cstheme="minorBidi"/>
        </w:rPr>
        <w:commentReference w:id="2"/>
      </w:r>
      <w:r>
        <w:t>.</w:t>
      </w:r>
    </w:p>
    <w:p w14:paraId="3561F39B" w14:textId="77777777" w:rsidR="00D804A9" w:rsidRDefault="006B5B7A">
      <w:pPr>
        <w:pStyle w:val="Heading1"/>
      </w:pPr>
      <w:bookmarkStart w:id="3" w:name="methods"/>
      <w:bookmarkEnd w:id="1"/>
      <w:r>
        <w:t>Methods</w:t>
      </w:r>
    </w:p>
    <w:p w14:paraId="09CB4858" w14:textId="77777777" w:rsidR="00D804A9" w:rsidRDefault="006B5B7A">
      <w:pPr>
        <w:pStyle w:val="FirstParagraph"/>
      </w:pPr>
      <w:r>
        <w:t xml:space="preserve">We studied six streams within the Hengill geothermal field of southwestern </w:t>
      </w:r>
      <w:r>
        <w:t>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Hengill is characterized by indirect geothermal heating of groundwater (Arnason et al. 1969), leading to a natural variability in water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w:t>
      </w:r>
      <w:r>
        <w:t>hemistries (Friberg et al. 2009). These conditions create a “natural laboratory” for isolating the effects of temperature on ecosystem processes (O’Gorman et al. 2014, Nelson et al. 2017a). We selected streams to maximize the temperature range, while minim</w:t>
      </w:r>
      <w:r>
        <w:t xml:space="preserve">izing differences in the structural aspects of primary producers. In each stream, we measured temperature and water depth every 15 min from July 2010 through August 2012 (U20-001-01 water-level logger, Onset Computer Corp. Pocasset, MA, USA). Light </w:t>
      </w:r>
      <w:r>
        <w:lastRenderedPageBreak/>
        <w:t>availab</w:t>
      </w:r>
      <w:r>
        <w:t>ility in the watershed was measured every 15 min from atmospheric stations (HOBO pendant temperature/light UA-002-64, Onset Computer Corp. Pocasset, MA, USA).</w:t>
      </w:r>
    </w:p>
    <w:p w14:paraId="56A312F0" w14:textId="77777777" w:rsidR="00D804A9" w:rsidRDefault="006B5B7A">
      <w:pPr>
        <w:pStyle w:val="Heading2"/>
      </w:pPr>
      <w:bookmarkStart w:id="4" w:name="invertebrate-sampling"/>
      <w:r>
        <w:t>Invertebrate sampling</w:t>
      </w:r>
    </w:p>
    <w:p w14:paraId="491A5927" w14:textId="77777777" w:rsidR="00D804A9" w:rsidRDefault="006B5B7A">
      <w:pPr>
        <w:pStyle w:val="FirstParagraph"/>
      </w:pPr>
      <w:r>
        <w:t>We sampled macroinvertebrate communities approximately monthly from July 20</w:t>
      </w:r>
      <w:r>
        <w:t>11 to August 2012 in four streams and from October 2010 to October 2011 in two streams used in a previous study (</w:t>
      </w:r>
      <w:r>
        <w:rPr>
          <w:i/>
          <w:iCs/>
        </w:rPr>
        <w:t>n</w:t>
      </w:r>
      <w:r>
        <w:t xml:space="preserve"> </w:t>
      </w:r>
      <w:r>
        <w:t>= 6 streams). The two streams were part of an experiment beginning October 2011, therefore overlapping years were not used to exclude the impact of experimental manipulation (Nelson et al. 2017a, 2017b). Inter-annual comparisons of primary and secondary pr</w:t>
      </w:r>
      <w:r>
        <w:t>oduction in previous studies showed minimal differences among years in unmanipulated streams, suggesting that combining data from different years would not significantly bias our results (Nelson et al. 2017b, Hood et al. 2018). We collected fiver Surber sa</w:t>
      </w:r>
      <w:r>
        <w:t>mples (0.023 m</w:t>
      </w:r>
      <w:r>
        <w:rPr>
          <w:vertAlign w:val="superscript"/>
        </w:rPr>
        <w:t>2</w:t>
      </w:r>
      <w:r>
        <w:t xml:space="preserve">, 250 </w:t>
      </w:r>
      <m:oMath>
        <m:r>
          <w:rPr>
            <w:rFonts w:ascii="Cambria Math" w:hAnsi="Cambria Math"/>
          </w:rPr>
          <m:t>μ</m:t>
        </m:r>
      </m:oMath>
      <w:r>
        <w:t>m mesh) from randomly selected locations within each stream. Within the sampler, inorganic substrates were disturbed to ~10 cm depth and invertebrates and organic matter were removed from stones with a brush. Samples were then preser</w:t>
      </w:r>
      <w:r>
        <w:t xml:space="preserve">ved with 5% formaldehyde until laboratory analysis. In the laboratory, we split samples into coarse (&gt;1 mm) and fine (&lt;1 mm but &gt;250 </w:t>
      </w:r>
      <m:oMath>
        <m:r>
          <w:rPr>
            <w:rFonts w:ascii="Cambria Math" w:hAnsi="Cambria Math"/>
          </w:rPr>
          <m:t>μ</m:t>
        </m:r>
      </m:oMath>
      <w:r>
        <w:t>m) fractions using nested sieves and then removed invertebrates form each fraction under a dissecting microscope (10–15 x</w:t>
      </w:r>
      <w:r>
        <w:t xml:space="preserve"> magnification). For particularly large samples, fine fractions were sub-sampled (1/2–1/16th) using a modified Folsom plankton splitter prior to removal of invertebrates. Subsamples were scaled to the rest of the sample assuming similar abundance and body </w:t>
      </w:r>
      <w:r>
        <w:t>size distributions. Macroinvertebrates were identified to the lowest practical taxonomic level (usually genus) with taxonomic keys (Peterson 1977, Merritt et al. 2008, Andersen et al. 2013). Taxon-specific abundance and biomass were scaled to a per meter b</w:t>
      </w:r>
      <w:r>
        <w:t>asis by dividing by the Surber sampler area.</w:t>
      </w:r>
    </w:p>
    <w:p w14:paraId="12DB1073" w14:textId="77777777" w:rsidR="00D804A9" w:rsidRDefault="006B5B7A">
      <w:pPr>
        <w:pStyle w:val="Heading2"/>
      </w:pPr>
      <w:bookmarkStart w:id="5" w:name="secondary-production"/>
      <w:bookmarkEnd w:id="4"/>
      <w:r>
        <w:lastRenderedPageBreak/>
        <w:t>Secondary Production</w:t>
      </w:r>
    </w:p>
    <w:p w14:paraId="7912D91A" w14:textId="77777777" w:rsidR="00D804A9" w:rsidRDefault="006B5B7A">
      <w:pPr>
        <w:pStyle w:val="FirstParagraph"/>
      </w:pPr>
      <w:r>
        <w:t>Daily secondary production of invertebrate taxa was calculated using the instantaneous growth rate method (IGR, Benke and Huryn 2017). Growth rates were determined using taxon appropriate ap</w:t>
      </w:r>
      <w:r>
        <w:t xml:space="preserve">proaches described in (Junker et al. 2020). Briefly, growth rates of common taxa (e.g., Chironomidae spp., </w:t>
      </w:r>
      <w:r>
        <w:rPr>
          <w:i/>
          <w:iCs/>
        </w:rPr>
        <w:t>Radix balthica</w:t>
      </w:r>
      <w:r>
        <w:t xml:space="preserve">, etc.) were determined using </w:t>
      </w:r>
      <w:r>
        <w:rPr>
          <w:i/>
          <w:iCs/>
        </w:rPr>
        <w:t>in situ</w:t>
      </w:r>
      <w:r>
        <w:t xml:space="preserve"> chambers (Huryn and Wallace 1986). Multiple individuals (</w:t>
      </w:r>
      <w:r>
        <w:rPr>
          <w:i/>
          <w:iCs/>
        </w:rPr>
        <w:t>n</w:t>
      </w:r>
      <w:r>
        <w:t xml:space="preserve"> = 5–15) within small size categories (</w:t>
      </w:r>
      <w:r>
        <w:t>~1 mm length range) were photographed next to a field micrometer, placed into the stream within pre-conditioned chambers for 7–15 days, after which they were again photographed. Individual lengths were measured from field pictures using image analysis soft</w:t>
      </w:r>
      <w:r>
        <w:t>ware (Schindelin et al. 2012), and body lengths were converted to mass (mg ash-free dry mass [AFDM]) using published length-mass regressions (Benke et al. 1999, O’Gorman et al. 2012, Hannesdóttir et al. 2013). Growth rates (</w:t>
      </w:r>
      <w:r>
        <w:rPr>
          <w:i/>
          <w:iCs/>
        </w:rPr>
        <w:t>g</w:t>
      </w:r>
      <w:r>
        <w:t>, d</w:t>
      </w:r>
      <w:r>
        <w:rPr>
          <w:vertAlign w:val="superscript"/>
        </w:rPr>
        <w:t>-1</w:t>
      </w:r>
      <w:r>
        <w:t>) were calculated by the c</w:t>
      </w:r>
      <w:r>
        <w:t>hanges in mean body size (</w:t>
      </w:r>
      <w:r>
        <w:rPr>
          <w:i/>
          <w:iCs/>
        </w:rPr>
        <w:t>W</w:t>
      </w:r>
      <w:r>
        <w:t>) over a given time interval (</w:t>
      </w:r>
      <w:r>
        <w:rPr>
          <w:i/>
          <w:iCs/>
        </w:rPr>
        <w:t>t</w:t>
      </w:r>
      <w:r>
        <w:t>) with the following equation:</w:t>
      </w:r>
    </w:p>
    <w:p w14:paraId="631FA5AA" w14:textId="77777777" w:rsidR="00D804A9" w:rsidRDefault="006B5B7A">
      <w:pPr>
        <w:pStyle w:val="BodyText"/>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Δt</m:t>
          </m:r>
        </m:oMath>
      </m:oMathPara>
    </w:p>
    <w:p w14:paraId="50236843" w14:textId="77777777" w:rsidR="00D804A9" w:rsidRDefault="006B5B7A">
      <w:pPr>
        <w:pStyle w:val="FirstParagraph"/>
      </w:pPr>
      <w:r>
        <w:t>Variability in growth rates was estimated by bootstrapping through repeated resampling of individual lengths with replacement (</w:t>
      </w:r>
      <w:r>
        <w:rPr>
          <w:i/>
          <w:iCs/>
        </w:rPr>
        <w:t>n</w:t>
      </w:r>
      <w:r>
        <w:t xml:space="preserve"> = 100</w:t>
      </w:r>
      <w:r>
        <w:t>0). For taxa which exhibit synchronous growth and development (e.g., Simuliidae spp., some Chironomidae spp., etc.), we examined temporal changes in length-frequency distributions and calculated growth rates and uncertainty using a bootstrap technique simi</w:t>
      </w:r>
      <w:r>
        <w:t>lar to that described in Benke and Huryn (2017). Individual Lengths were converted to mg AFDM using published length-mass regression cited above and size-frequency histograms were visually inspected for directional changes in body size through time. For ea</w:t>
      </w:r>
      <w:r>
        <w:t xml:space="preserve">ch date, size-frequency distributions were resampled with replacement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W</m:t>
            </m:r>
          </m:e>
          <m:sub>
            <m:r>
              <w:rPr>
                <w:rFonts w:ascii="Cambria Math" w:hAnsi="Cambria Math"/>
              </w:rPr>
              <m:t>t</m:t>
            </m:r>
          </m:sub>
        </m:sSub>
      </m:oMath>
      <w:r>
        <w:t>. To estimate growth rates of taxa for which growth could n</w:t>
      </w:r>
      <w:r>
        <w:t>ot be estimated empirically, we developed stream-specific growth rate models by constructing multivariate linear regressions of empirical growth data against body size and temperature within each stream. To estimate uncertainty in production of each taxon,</w:t>
      </w:r>
      <w:r>
        <w:t xml:space="preserve"> we used a bootstrapping technique that resampled measured growth rates, in addition to abundance and size distributions from individual samples. For each iteration, size-specific growth rates were multiplied by mean interval biomass for each size class an</w:t>
      </w:r>
      <w:r>
        <w:t>d the number of days between sample dates to estimate size class-specific production. For each interval, size classes were summed for each taxon to calculate total population-level production. Intervals were summed to estimate annual secondary production.</w:t>
      </w:r>
    </w:p>
    <w:p w14:paraId="7963B5B1" w14:textId="77777777" w:rsidR="00D804A9" w:rsidRDefault="006B5B7A">
      <w:pPr>
        <w:pStyle w:val="Heading2"/>
      </w:pPr>
      <w:bookmarkStart w:id="6" w:name="diet-analysis"/>
      <w:bookmarkEnd w:id="5"/>
      <w:r>
        <w:t>Diet analysis</w:t>
      </w:r>
    </w:p>
    <w:p w14:paraId="013E41F6" w14:textId="77777777" w:rsidR="00D804A9" w:rsidRDefault="006B5B7A">
      <w:pPr>
        <w:pStyle w:val="FirstParagraph"/>
      </w:pPr>
      <w:r>
        <w:rPr>
          <w:b/>
          <w:bCs/>
        </w:rPr>
        <w:t>Come back and confirm this section</w:t>
      </w:r>
      <w:r>
        <w:t xml:space="preserve"> Macroinvertebrate diets were quantified for dominant taxa in each stream. We focused on numerically abundant taxa and/or taxa with relatively high annual production. A minimum of five individuals were select</w:t>
      </w:r>
      <w:r>
        <w:t>ed from samples, and, when possible included individuals of different size classes to account for ontogenetic shifts in diet. We included individuals from different seasons to capture concurrent ontogenetic and seasonal changes. For small-bodied taxa, we c</w:t>
      </w:r>
      <w:r>
        <w:t>ombined multiple individuals (</w:t>
      </w:r>
      <w:r>
        <w:rPr>
          <w:i/>
          <w:iCs/>
        </w:rPr>
        <w:t>n</w:t>
      </w:r>
      <w:r>
        <w:t xml:space="preserve"> = 3–5) to ensure samples contained enough material for quantification. We used methods outlined in Rosi-Marshall (2016) to remove gut tracts and prepare gut content slides. Briefly, we removed the foregut from each individua</w:t>
      </w:r>
      <w:r>
        <w:t xml:space="preserve">l or collection of individuals and sonicated gut contents in water for 30 seconds. Gut content slurries were filtered onto gridded nitrocellulose membrane filters (Metricel GN-6, 25 mm, 0.45 </w:t>
      </w:r>
      <m:oMath>
        <m:r>
          <w:rPr>
            <w:rFonts w:ascii="Cambria Math" w:hAnsi="Cambria Math"/>
          </w:rPr>
          <m:t>μ</m:t>
        </m:r>
      </m:oMath>
      <w:r>
        <w:t xml:space="preserve">m pore size; Gelman Sciences, Ann Arbor, MI, USA), dried at 60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15 min, placed on a microscope slide, cleared with Type B immersion old, and covered with a cover slip. </w:t>
      </w:r>
      <w:r>
        <w:lastRenderedPageBreak/>
        <w:t>We took 5–10 random photographs under 200–400x magnification, depending on the density of particles, using a digital camera mounted on a compoun</w:t>
      </w:r>
      <w:r>
        <w:t>d microscope. From these photographs we identified all particles within each field and measured the relative area of particles using image analysis software (Schindelin et al. 2012). We identified particles as diatoms, green and filamentous algae, cyanobac</w:t>
      </w:r>
      <w:r>
        <w:t>teria, amorphous detritus, vascular and non-vascular plants (e.g., bryophytes), and animal material. We calculated the proportion of each food category in the gut by dividing their summed area by the total area of all particles. Gut contents of many predat</w:t>
      </w:r>
      <w:r>
        <w:t>ors were empty or contained unidentifiable, macerated prey. For these taxa, we assumed 100% animal material.</w:t>
      </w:r>
    </w:p>
    <w:p w14:paraId="4C753B2E" w14:textId="77777777" w:rsidR="00D804A9" w:rsidRDefault="006B5B7A">
      <w:pPr>
        <w:pStyle w:val="BodyText"/>
      </w:pPr>
      <w:r>
        <w:t>To estimate variability in diet compositions and to impute missing values for non-dominant, yet present, taxa, we modeled the diet proportions with</w:t>
      </w:r>
      <w:r>
        <w:t xml:space="preserve">in each stream using a hierarchical multivariate model Coblentz et al. (2017). Here, the diet of a consumer population, </w:t>
      </w:r>
      <w:r>
        <w:rPr>
          <w:i/>
          <w:iCs/>
        </w:rPr>
        <w:t>i</w:t>
      </w:r>
      <w:r>
        <w:t xml:space="preserve">, in stream, </w:t>
      </w:r>
      <w:r>
        <w:rPr>
          <w:i/>
          <w:iCs/>
        </w:rPr>
        <w:t>j</w:t>
      </w:r>
      <w:r>
        <w:t>, is a multinomial vector,</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of</w:t>
      </w:r>
    </w:p>
    <w:p w14:paraId="486C321F" w14:textId="77777777" w:rsidR="00D804A9" w:rsidRDefault="006B5B7A">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r>
            <m:rPr>
              <m:sty m:val="p"/>
            </m:rPr>
            <w:rPr>
              <w:rFonts w:ascii="Cambria Math" w:hAnsi="Cambria Math"/>
            </w:rPr>
            <m:t>∼</m:t>
          </m:r>
          <m:r>
            <w:rPr>
              <w:rFonts w:ascii="Cambria Math" w:hAnsi="Cambria Math"/>
            </w:rPr>
            <m:t>Multinomial</m:t>
          </m:r>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ij</m:t>
                  </m:r>
                </m:sub>
              </m:sSub>
            </m:e>
          </m:acc>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oMath>
      </m:oMathPara>
    </w:p>
    <w:p w14:paraId="79CBAF77" w14:textId="77777777" w:rsidR="00D804A9" w:rsidRDefault="006B5B7A">
      <w:pPr>
        <w:pStyle w:val="FirstParagraph"/>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m:t>
          </m:r>
          <m:r>
            <w:rPr>
              <w:rFonts w:ascii="Cambria Math" w:hAnsi="Cambria Math"/>
            </w:rPr>
            <m:t>Diric</m:t>
          </m:r>
          <m:r>
            <w:rPr>
              <w:rFonts w:ascii="Cambria Math" w:hAnsi="Cambria Math"/>
            </w:rPr>
            <m:t>h</m:t>
          </m:r>
          <m:r>
            <w:rPr>
              <w:rFonts w:ascii="Cambria Math" w:hAnsi="Cambria Math"/>
            </w:rPr>
            <m:t>let</m:t>
          </m:r>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r>
            <m:rPr>
              <m:sty m:val="p"/>
            </m:rPr>
            <w:rPr>
              <w:rFonts w:ascii="Cambria Math" w:hAnsi="Cambria Math"/>
            </w:rPr>
            <m:t>×</m:t>
          </m:r>
          <m:r>
            <w:rPr>
              <w:rFonts w:ascii="Cambria Math" w:hAnsi="Cambria Math"/>
            </w:rPr>
            <m:t>α</m:t>
          </m:r>
          <m:r>
            <m:rPr>
              <m:sty m:val="p"/>
            </m:rPr>
            <w:rPr>
              <w:rFonts w:ascii="Cambria Math" w:hAnsi="Cambria Math"/>
            </w:rPr>
            <m:t>)</m:t>
          </m:r>
        </m:oMath>
      </m:oMathPara>
    </w:p>
    <w:p w14:paraId="16177121" w14:textId="77777777" w:rsidR="00D804A9" w:rsidRDefault="006B5B7A">
      <w:pPr>
        <w:pStyle w:val="FirstParagraph"/>
      </w:pPr>
      <w:r>
        <w:t xml:space="preserve">where, </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oMath>
      <w:r>
        <w:t xml:space="preserve">, is a vector of consumer diet proportions,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is a vector of the population’s diet proportions and </w:t>
      </w:r>
      <m:oMath>
        <m:r>
          <w:rPr>
            <w:rFonts w:ascii="Cambria Math" w:hAnsi="Cambria Math"/>
          </w:rPr>
          <m:t>α</m:t>
        </m:r>
      </m:oMath>
      <w:r>
        <w:t xml:space="preserve"> is a concentration parameter of the Dirichlet process. We used uniform priors for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and </w:t>
      </w:r>
      <m:oMath>
        <m:r>
          <w:rPr>
            <w:rFonts w:ascii="Cambria Math" w:hAnsi="Cambria Math"/>
          </w:rPr>
          <m:t>α</m:t>
        </m:r>
      </m:oMath>
      <w:r>
        <w:t>,</w:t>
      </w:r>
    </w:p>
    <w:p w14:paraId="1C5BAD12" w14:textId="77777777" w:rsidR="00D804A9" w:rsidRDefault="006B5B7A">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r>
            <m:rPr>
              <m:sty m:val="p"/>
            </m:rPr>
            <w:rPr>
              <w:rFonts w:ascii="Cambria Math" w:hAnsi="Cambria Math"/>
            </w:rPr>
            <m:t>∼</m:t>
          </m:r>
          <m:r>
            <w:rPr>
              <w:rFonts w:ascii="Cambria Math" w:hAnsi="Cambria Math"/>
            </w:rPr>
            <m:t>Diric</m:t>
          </m:r>
          <m:r>
            <w:rPr>
              <w:rFonts w:ascii="Cambria Math" w:hAnsi="Cambria Math"/>
            </w:rPr>
            <m:t>h</m:t>
          </m:r>
          <m:r>
            <w:rPr>
              <w:rFonts w:ascii="Cambria Math" w:hAnsi="Cambria Math"/>
            </w:rPr>
            <m:t>let</m:t>
          </m:r>
          <m:r>
            <m:rPr>
              <m:sty m:val="p"/>
            </m:rPr>
            <w:rPr>
              <w:rFonts w:ascii="Cambria Math" w:hAnsi="Cambria Math"/>
            </w:rPr>
            <m:t>(</m:t>
          </m:r>
          <m:acc>
            <m:accPr>
              <m:chr m:val="⃗"/>
              <m:ctrlPr>
                <w:rPr>
                  <w:rFonts w:ascii="Cambria Math" w:hAnsi="Cambria Math"/>
                </w:rPr>
              </m:ctrlPr>
            </m:accPr>
            <m:e>
              <m:r>
                <m:rPr>
                  <m:nor/>
                </m:rPr>
                <m:t>1</m:t>
              </m:r>
            </m:e>
          </m:acc>
          <m:r>
            <m:rPr>
              <m:sty m:val="p"/>
            </m:rPr>
            <w:rPr>
              <w:rFonts w:ascii="Cambria Math" w:hAnsi="Cambria Math"/>
            </w:rPr>
            <m:t>)</m:t>
          </m:r>
        </m:oMath>
      </m:oMathPara>
    </w:p>
    <w:p w14:paraId="040B5A38" w14:textId="77777777" w:rsidR="00D804A9" w:rsidRDefault="006B5B7A">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Uniform</m:t>
          </m:r>
          <m:r>
            <m:rPr>
              <m:sty m:val="p"/>
            </m:rPr>
            <w:rPr>
              <w:rFonts w:ascii="Cambria Math" w:hAnsi="Cambria Math"/>
            </w:rPr>
            <m:t>(</m:t>
          </m:r>
          <m:r>
            <w:rPr>
              <w:rFonts w:ascii="Cambria Math" w:hAnsi="Cambria Math"/>
            </w:rPr>
            <m:t>0</m:t>
          </m:r>
          <m:r>
            <m:rPr>
              <m:sty m:val="p"/>
            </m:rPr>
            <w:rPr>
              <w:rFonts w:ascii="Cambria Math" w:hAnsi="Cambria Math"/>
            </w:rPr>
            <m:t>,</m:t>
          </m:r>
          <m:r>
            <m:rPr>
              <m:nor/>
            </m:rPr>
            <m:t>c</m:t>
          </m:r>
          <m:r>
            <m:rPr>
              <m:sty m:val="p"/>
            </m:rPr>
            <w:rPr>
              <w:rFonts w:ascii="Cambria Math" w:hAnsi="Cambria Math"/>
            </w:rPr>
            <m:t>)</m:t>
          </m:r>
        </m:oMath>
      </m:oMathPara>
    </w:p>
    <w:p w14:paraId="4290BF2E" w14:textId="77777777" w:rsidR="00D804A9" w:rsidRDefault="006B5B7A">
      <w:pPr>
        <w:pStyle w:val="FirstParagraph"/>
      </w:pPr>
      <w:r>
        <w:lastRenderedPageBreak/>
        <w:t xml:space="preserve">where, </w:t>
      </w:r>
      <m:oMath>
        <m:acc>
          <m:accPr>
            <m:chr m:val="⃗"/>
            <m:ctrlPr>
              <w:rPr>
                <w:rFonts w:ascii="Cambria Math" w:hAnsi="Cambria Math"/>
              </w:rPr>
            </m:ctrlPr>
          </m:accPr>
          <m:e>
            <m:r>
              <m:rPr>
                <m:nor/>
              </m:rPr>
              <m:t>1</m:t>
            </m:r>
          </m:e>
        </m:acc>
      </m:oMath>
      <w:r>
        <w:t xml:space="preserve"> is a vector of ones the same length of basal resource types and </w:t>
      </w:r>
      <m:oMath>
        <m:r>
          <m:rPr>
            <m:nor/>
          </m:rPr>
          <m:t>c</m:t>
        </m:r>
      </m:oMath>
      <w:r>
        <w:t xml:space="preserve"> is the presumed maximum value the concentration value. </w:t>
      </w:r>
      <w:r>
        <w:rPr>
          <w:b/>
          <w:bCs/>
        </w:rPr>
        <w:t>add in site-level model parameter and model fitting language</w:t>
      </w:r>
      <w:r>
        <w:t xml:space="preserve"> . Models were fit in Stan with the ‘brms’ package in R (Bürkner 2</w:t>
      </w:r>
      <w:r>
        <w:t>017). For non-dominant taxa, diet proportions were imputed from the hierarchical model by resampling from posterior distributions. Importantly, this process allowed to maintain the hierarchical structure of the data when imputing missing values.</w:t>
      </w:r>
    </w:p>
    <w:p w14:paraId="46032153" w14:textId="77777777" w:rsidR="00D804A9" w:rsidRDefault="006B5B7A">
      <w:pPr>
        <w:pStyle w:val="BodyText"/>
      </w:pPr>
      <w:r>
        <w:t>From model</w:t>
      </w:r>
      <w:r>
        <w:t>ed diet compositions, we estimated trophic redundancy within and across stream food webs by calculating proportional similarities [</w:t>
      </w:r>
      <w:r>
        <w:rPr>
          <w:i/>
          <w:iCs/>
        </w:rPr>
        <w:t>PS</w:t>
      </w:r>
      <w:r>
        <w:t>; Whittaker (1952)] among modeled diet estimates. Proportional similarities were calculated as:</w:t>
      </w:r>
    </w:p>
    <w:p w14:paraId="01225049" w14:textId="77777777" w:rsidR="00D804A9" w:rsidRDefault="006B5B7A">
      <w:pPr>
        <w:pStyle w:val="BodyText"/>
      </w:pPr>
      <m:oMathPara>
        <m:oMathParaPr>
          <m:jc m:val="center"/>
        </m:oMathParaPr>
        <m:oMath>
          <m:r>
            <w:rPr>
              <w:rFonts w:ascii="Cambria Math" w:hAnsi="Cambria Math"/>
            </w:rPr>
            <m:t>PS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r>
                <m:rPr>
                  <m:sty m:val="p"/>
                </m:rPr>
                <w:rPr>
                  <w:rFonts w:ascii="Cambria Math" w:hAnsi="Cambria Math"/>
                </w:rPr>
                <m:t>|</m:t>
              </m:r>
            </m:e>
          </m:nary>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i</m:t>
              </m:r>
            </m:sub>
          </m:sSub>
          <m:r>
            <m:rPr>
              <m:sty m:val="p"/>
            </m:rPr>
            <w:rPr>
              <w:rFonts w:ascii="Cambria Math" w:hAnsi="Cambria Math"/>
            </w:rPr>
            <m:t>|</m:t>
          </m:r>
        </m:oMath>
      </m:oMathPara>
    </w:p>
    <w:p w14:paraId="1C6EBFE9" w14:textId="77777777" w:rsidR="00D804A9" w:rsidRDefault="006B5B7A">
      <w:pPr>
        <w:pStyle w:val="FirstParagraph"/>
      </w:pPr>
      <w:r>
        <w:t xml:space="preserve">where, </w:t>
      </w:r>
      <w:r>
        <w:rPr>
          <w:i/>
          <w:iCs/>
        </w:rPr>
        <w:t>p</w:t>
      </w:r>
      <w:r>
        <w:rPr>
          <w:i/>
          <w:iCs/>
          <w:vertAlign w:val="subscript"/>
        </w:rPr>
        <w:t>x,i</w:t>
      </w:r>
      <w:r>
        <w:t xml:space="preserve"> is the proportion of food resource </w:t>
      </w:r>
      <w:r>
        <w:rPr>
          <w:i/>
          <w:iCs/>
        </w:rPr>
        <w:t>i</w:t>
      </w:r>
      <w:r>
        <w:t xml:space="preserve"> in the diet of taxon </w:t>
      </w:r>
      <w:r>
        <w:rPr>
          <w:i/>
          <w:iCs/>
        </w:rPr>
        <w:t>x</w:t>
      </w:r>
      <w:r>
        <w:t xml:space="preserve">, </w:t>
      </w:r>
      <w:r>
        <w:rPr>
          <w:i/>
          <w:iCs/>
        </w:rPr>
        <w:t>p</w:t>
      </w:r>
      <w:r>
        <w:rPr>
          <w:i/>
          <w:iCs/>
          <w:vertAlign w:val="subscript"/>
        </w:rPr>
        <w:t>y,i</w:t>
      </w:r>
      <w:r>
        <w:t xml:space="preserve"> is the proportion of food resource </w:t>
      </w:r>
      <w:r>
        <w:rPr>
          <w:i/>
          <w:iCs/>
        </w:rPr>
        <w:t>i</w:t>
      </w:r>
      <w:r>
        <w:t xml:space="preserve"> in the diet of taxon </w:t>
      </w:r>
      <w:r>
        <w:rPr>
          <w:i/>
          <w:iCs/>
        </w:rPr>
        <w:t>y</w:t>
      </w:r>
      <w:r>
        <w:t xml:space="preserve">, and there are </w:t>
      </w:r>
      <w:r>
        <w:rPr>
          <w:i/>
          <w:iCs/>
        </w:rPr>
        <w:t>S</w:t>
      </w:r>
      <w:r>
        <w:t xml:space="preserve"> food categories. Proportional similarity was calculated across all taxa within a stream based </w:t>
      </w:r>
      <w:r>
        <w:t xml:space="preserve">on modeled diet contributions from each taxon. To calculate </w:t>
      </w:r>
      <w:r>
        <w:rPr>
          <w:i/>
          <w:iCs/>
        </w:rPr>
        <w:t>PS</w:t>
      </w:r>
      <w:r>
        <w:t xml:space="preserve"> among streams we sampled 1000 estimates of the mean stream-level diet proportions for each stream and calculated </w:t>
      </w:r>
      <w:r>
        <w:rPr>
          <w:i/>
          <w:iCs/>
        </w:rPr>
        <w:t>PS</w:t>
      </w:r>
      <w:r>
        <w:t xml:space="preserve"> for each.</w:t>
      </w:r>
    </w:p>
    <w:p w14:paraId="5FC51ABF" w14:textId="77777777" w:rsidR="00D804A9" w:rsidRDefault="006B5B7A">
      <w:pPr>
        <w:pStyle w:val="Heading2"/>
      </w:pPr>
      <w:bookmarkStart w:id="7" w:name="organic-matter-consumption-estimates"/>
      <w:bookmarkEnd w:id="6"/>
      <w:r>
        <w:t>Organic Matter Consumption Estimates</w:t>
      </w:r>
    </w:p>
    <w:p w14:paraId="279FF335" w14:textId="77777777" w:rsidR="00D804A9" w:rsidRDefault="006B5B7A">
      <w:pPr>
        <w:pStyle w:val="FirstParagraph"/>
      </w:pPr>
      <w:r>
        <w:t>Consumption fluxes (g m</w:t>
      </w:r>
      <w:r>
        <w:rPr>
          <w:vertAlign w:val="superscript"/>
        </w:rPr>
        <w:t>-2</w:t>
      </w:r>
      <w:r>
        <w:t xml:space="preserve"> t</w:t>
      </w:r>
      <w:r>
        <w:rPr>
          <w:vertAlign w:val="superscript"/>
        </w:rPr>
        <w:t>-1</w:t>
      </w:r>
      <w:r>
        <w:t>)</w:t>
      </w:r>
      <w:r>
        <w:t xml:space="preserve"> were calculated using the trophic basis of production method (TBP, Benke and Wallace 1980). Taxon-specific secondary production estimates were combined with diet proportions, diet-specific assimilation efficiencies, </w:t>
      </w:r>
      <w:r>
        <w:rPr>
          <w:i/>
          <w:iCs/>
        </w:rPr>
        <w:t>AE</w:t>
      </w:r>
      <w:r>
        <w:rPr>
          <w:i/>
          <w:iCs/>
          <w:vertAlign w:val="subscript"/>
        </w:rPr>
        <w:t>i</w:t>
      </w:r>
      <w:r>
        <w:t>, and assumed net production efficie</w:t>
      </w:r>
      <w:r>
        <w:t xml:space="preserve">ncies, </w:t>
      </w:r>
      <w:r>
        <w:rPr>
          <w:i/>
          <w:iCs/>
        </w:rPr>
        <w:t>NPE</w:t>
      </w:r>
      <w:r>
        <w:t xml:space="preserve">, to estimate consumption of organic matter. 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xml:space="preserve">) to calculate the </w:t>
      </w:r>
      <w:r>
        <w:lastRenderedPageBreak/>
        <w:t xml:space="preserve">relative production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w:t>
      </w:r>
      <w:r>
        <w:t>food category by a consumer (Benke and Wallace 1980). Consumption was calculated for each taxon across sampling intervals (typically ~1 month). Total interval consumption was calculated by summing across all taxa, while annual consumption was calculated by</w:t>
      </w:r>
      <w:r>
        <w:t xml:space="preserve"> summing across all taxa and intervals. Variability in consumption estimates was estimated through a Monte Carlo approach, wherein bootstrapped vectors of secondary production for each taxon (see </w:t>
      </w:r>
      <w:r>
        <w:rPr>
          <w:i/>
          <w:iCs/>
        </w:rPr>
        <w:t>Secondary production</w:t>
      </w:r>
      <w:r>
        <w:t xml:space="preserve"> methods above) were resampled and consu</w:t>
      </w:r>
      <w:r>
        <w:t xml:space="preserve">mption estimated with the TBP method using modeled diet proportions (see </w:t>
      </w:r>
      <w:r>
        <w:rPr>
          <w:i/>
          <w:iCs/>
        </w:rPr>
        <w:t>Diet analysis</w:t>
      </w:r>
      <w:r>
        <w:t xml:space="preserve"> above), diet-specific assimilation efficiencies, and net production efficiency. Variability in </w:t>
      </w:r>
      <w:r>
        <w:rPr>
          <w:i/>
          <w:iCs/>
        </w:rPr>
        <w:t>AE</w:t>
      </w:r>
      <w:r>
        <w:rPr>
          <w:i/>
          <w:iCs/>
          <w:vertAlign w:val="subscript"/>
        </w:rPr>
        <w:t>i</w:t>
      </w:r>
      <w:r>
        <w:t xml:space="preserve"> was incorporated by resampling values from beta distributions fit to m</w:t>
      </w:r>
      <w:r>
        <w:t>edian and 2.5% and 97.5% percentiles for each diet item: diatoms = 0.30 (95% percentile interval (PI): 0.24-0.36), filamentous and green algae = 0.30 (95% PI: 0.24-0.36), cyanobacteria = 0.10 (95% PI: 0.08-0.12), amorphous detritus = 0.10 (95% PI: 0.08-0.1</w:t>
      </w:r>
      <w:r>
        <w:t xml:space="preserve">2), vascular and non-vascular plants (bryophytes) = 0.1 (95% PI:: 0.08-0.12), and animal material = 0.7 (95% PI: 0.56-0.84)(Welch 1968, Benke and Wallace 1980, 1997, Cross et al. 2007, 2011). Variability in </w:t>
      </w:r>
      <w:r>
        <w:rPr>
          <w:i/>
          <w:iCs/>
        </w:rPr>
        <w:t>NPE</w:t>
      </w:r>
      <w:r>
        <w:t xml:space="preserve"> was incorporated by resampling values from an</w:t>
      </w:r>
      <w:r>
        <w:t xml:space="preserve"> assumed beta distribution with median </w:t>
      </w:r>
      <w:r>
        <w:rPr>
          <w:i/>
          <w:iCs/>
        </w:rPr>
        <w:t>NPE</w:t>
      </w:r>
      <w:r>
        <w:t xml:space="preserve"> = 0.45 (95% PI = 0.4-0.5). Beta distributions were fit using the ‘get.beta.par()’ function within the </w:t>
      </w:r>
      <w:r>
        <w:rPr>
          <w:i/>
          <w:iCs/>
        </w:rPr>
        <w:t>rriskDistributions</w:t>
      </w:r>
      <w:r>
        <w:t xml:space="preserve"> package (Belgorodski et al. 2017).</w:t>
      </w:r>
    </w:p>
    <w:p w14:paraId="3E4203EF" w14:textId="77777777" w:rsidR="00D804A9" w:rsidRDefault="006B5B7A">
      <w:pPr>
        <w:pStyle w:val="Heading2"/>
      </w:pPr>
      <w:bookmarkStart w:id="8" w:name="X2ed9057c042f6d562b1d2c00f2bc1adcaef7dd6"/>
      <w:bookmarkEnd w:id="7"/>
      <w:r>
        <w:t>Quantifying the distribution of food web fluxes</w:t>
      </w:r>
    </w:p>
    <w:p w14:paraId="059DACD6" w14:textId="77777777" w:rsidR="00D804A9" w:rsidRDefault="006B5B7A">
      <w:pPr>
        <w:pStyle w:val="Heading3"/>
      </w:pPr>
      <w:bookmarkStart w:id="9" w:name="evenness-among-consumers"/>
      <w:r>
        <w:t xml:space="preserve">Evenness </w:t>
      </w:r>
      <w:r>
        <w:t>Among consumers</w:t>
      </w:r>
    </w:p>
    <w:p w14:paraId="0CFC4C63" w14:textId="77777777" w:rsidR="00D804A9" w:rsidRDefault="006B5B7A">
      <w:pPr>
        <w:pStyle w:val="FirstParagraph"/>
      </w:pPr>
      <w:r>
        <w:t xml:space="preserve">To visualize and quantify how evenly OM fluxes were distributed among consumers within a stream, we constructed Lorenz curves (Lorenz 1905) on ordered relative consumption fluxes, </w:t>
      </w:r>
      <w:r>
        <w:lastRenderedPageBreak/>
        <w:t xml:space="preserve">such that in a community with </w:t>
      </w:r>
      <m:oMath>
        <m:r>
          <w:rPr>
            <w:rFonts w:ascii="Cambria Math" w:hAnsi="Cambria Math"/>
          </w:rPr>
          <m:t>S</m:t>
        </m:r>
      </m:oMath>
      <w:r>
        <w:t xml:space="preserve"> species and the relative co</w:t>
      </w:r>
      <w:r>
        <w:t xml:space="preserve">nsumption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The Lorenz curve plots how a value, in this case OM flux, accumulates with increasing cumulative proportion of species. In a community with perfectly equal distribution of OM consumption among speci</w:t>
      </w:r>
      <w:r>
        <w:t xml:space="preserve">es, the Lorenz curve is simply a straight diagonal line. Deviation from perfect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w:t>
      </w:r>
      <w:commentRangeStart w:id="10"/>
      <w:r>
        <w:t>2019</w:t>
      </w:r>
      <w:commentRangeEnd w:id="10"/>
      <w:r w:rsidR="00C22F0E">
        <w:rPr>
          <w:rStyle w:val="CommentReference"/>
          <w:rFonts w:asciiTheme="minorHAnsi" w:hAnsiTheme="minorHAnsi" w:cstheme="minorBidi"/>
        </w:rPr>
        <w:commentReference w:id="10"/>
      </w:r>
      <w:r>
        <w:t>):</w:t>
      </w:r>
    </w:p>
    <w:p w14:paraId="460B1FBF" w14:textId="77777777" w:rsidR="00D804A9" w:rsidRDefault="006B5B7A">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33CDBB8D" w14:textId="77777777" w:rsidR="00D804A9" w:rsidRDefault="006B5B7A">
      <w:pPr>
        <w:pStyle w:val="Heading3"/>
      </w:pPr>
      <w:bookmarkStart w:id="11" w:name="distribution-along-species-trait-axes"/>
      <w:bookmarkEnd w:id="9"/>
      <w:r>
        <w:t>Distribution along species’ trait axes</w:t>
      </w:r>
    </w:p>
    <w:p w14:paraId="76A0EFE7" w14:textId="77777777" w:rsidR="00D804A9" w:rsidRDefault="006B5B7A">
      <w:pPr>
        <w:pStyle w:val="FirstParagraph"/>
      </w:pPr>
      <w:r>
        <w:t xml:space="preserve">We </w:t>
      </w:r>
      <w:commentRangeStart w:id="12"/>
      <w:r>
        <w:t xml:space="preserve">were interested in the question of how temperature may select </w:t>
      </w:r>
      <w:commentRangeEnd w:id="12"/>
      <w:r w:rsidR="002474B4">
        <w:rPr>
          <w:rStyle w:val="CommentReference"/>
          <w:rFonts w:asciiTheme="minorHAnsi" w:hAnsiTheme="minorHAnsi" w:cstheme="minorBidi"/>
        </w:rPr>
        <w:commentReference w:id="12"/>
      </w:r>
      <w:r>
        <w:t xml:space="preserve">for certain species traits (i.e., body size, </w:t>
      </w:r>
      <m:oMath>
        <m:r>
          <w:rPr>
            <w:rFonts w:ascii="Cambria Math" w:hAnsi="Cambria Math"/>
          </w:rPr>
          <m:t>P</m:t>
        </m:r>
        <m:r>
          <m:rPr>
            <m:sty m:val="p"/>
          </m:rPr>
          <w:rPr>
            <w:rFonts w:ascii="Cambria Math" w:hAnsi="Cambria Math"/>
          </w:rPr>
          <m:t>:</m:t>
        </m:r>
        <m:r>
          <w:rPr>
            <w:rFonts w:ascii="Cambria Math" w:hAnsi="Cambria Math"/>
          </w:rPr>
          <m:t>B</m:t>
        </m:r>
      </m:oMath>
      <w:r>
        <w:t xml:space="preserve"> ratio, population biomass) and therefore OM fluxes would skew towards populations with those tra</w:t>
      </w:r>
      <w:r>
        <w:t xml:space="preserve">its. To detect this, for all bootstrapped estimates of annual OM flux, we ordered species based on within-stream ranking of annual population traits (i.e, </w:t>
      </w:r>
      <m:oMath>
        <m:r>
          <w:rPr>
            <w:rFonts w:ascii="Cambria Math" w:hAnsi="Cambria Math"/>
          </w:rPr>
          <m:t>M</m:t>
        </m:r>
      </m:oMath>
      <w:r>
        <w:t xml:space="preserve">, </w:t>
      </w:r>
      <m:oMath>
        <m:r>
          <w:rPr>
            <w:rFonts w:ascii="Cambria Math" w:hAnsi="Cambria Math"/>
          </w:rPr>
          <m:t>P</m:t>
        </m:r>
        <m:r>
          <m:rPr>
            <m:sty m:val="p"/>
          </m:rPr>
          <w:rPr>
            <w:rFonts w:ascii="Cambria Math" w:hAnsi="Cambria Math"/>
          </w:rPr>
          <m:t>:</m:t>
        </m:r>
        <m:r>
          <w:rPr>
            <w:rFonts w:ascii="Cambria Math" w:hAnsi="Cambria Math"/>
          </w:rPr>
          <m:t>B</m:t>
        </m:r>
      </m:oMath>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w:t>
      </w:r>
      <w:r>
        <w:t>ution of OM fluxes in relation to species traits as:</w:t>
      </w:r>
    </w:p>
    <w:p w14:paraId="17206F66" w14:textId="77777777" w:rsidR="00D804A9" w:rsidRDefault="006B5B7A">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oMath>
      </m:oMathPara>
    </w:p>
    <w:p w14:paraId="525E66E8" w14:textId="77777777" w:rsidR="00D804A9" w:rsidRDefault="006B5B7A">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xml:space="preserve">, of the community trait distribution. </w:t>
      </w:r>
      <w:commentRangeStart w:id="13"/>
      <w:r>
        <w:t>To</w:t>
      </w:r>
      <w:commentRangeEnd w:id="13"/>
      <w:r w:rsidR="00390C32">
        <w:rPr>
          <w:rStyle w:val="CommentReference"/>
          <w:rFonts w:asciiTheme="minorHAnsi" w:hAnsiTheme="minorHAnsi" w:cstheme="minorBidi"/>
        </w:rPr>
        <w:commentReference w:id="13"/>
      </w:r>
      <w:r>
        <w:t xml:space="preserve"> </w:t>
      </w:r>
      <w:commentRangeStart w:id="14"/>
      <w:r>
        <w:t>determine</w:t>
      </w:r>
      <w:commentRangeEnd w:id="14"/>
      <w:r w:rsidR="00390C32">
        <w:rPr>
          <w:rStyle w:val="CommentReference"/>
          <w:rFonts w:asciiTheme="minorHAnsi" w:hAnsiTheme="minorHAnsi" w:cstheme="minorBidi"/>
        </w:rPr>
        <w:commentReference w:id="14"/>
      </w:r>
      <w:r>
        <w:t xml:space="preserve"> if this outcome was due to random ordering, we first had to account for statistical constraints that restrict the range of possible outcomes ( i.e., feasible set, Haegeman and Loreau 2008, Diaz et al. 202</w:t>
      </w:r>
      <w:r>
        <w:t xml:space="preserve">1), given the number of species and the relative distribution of energy fluxes within a community. The number of unique orderings of species increases to computationally intractable numbers very quickly (e.g., </w:t>
      </w:r>
      <m:oMath>
        <m:r>
          <w:rPr>
            <w:rFonts w:ascii="Cambria Math" w:hAnsi="Cambria Math"/>
          </w:rPr>
          <m:t>S</m:t>
        </m:r>
        <m:r>
          <m:rPr>
            <m:sty m:val="p"/>
          </m:rPr>
          <w:rPr>
            <w:rFonts w:ascii="Cambria Math" w:hAnsi="Cambria Math"/>
          </w:rPr>
          <m:t>!</m:t>
        </m:r>
      </m:oMath>
      <w:r>
        <w:t>, 10 species ~3.6e</w:t>
      </w:r>
      <w:r>
        <w:rPr>
          <w:vertAlign w:val="superscript"/>
        </w:rPr>
        <w:t>6</w:t>
      </w:r>
      <w:r>
        <w:t xml:space="preserve"> unique orderings). Ther</w:t>
      </w:r>
      <w:r>
        <w:t xml:space="preserve">efore, we </w:t>
      </w:r>
      <w:r>
        <w:lastRenderedPageBreak/>
        <w:t xml:space="preserve">chose to permute a portion of each stream community’s feasible set by randomly ordering species and calculating the skewness in the cumulative distribution of annual OM fluxes 100,000 times. The number of random orderings was chosen as a balance </w:t>
      </w:r>
      <w:r>
        <w:t xml:space="preserve">between characterizing the relative distribution of skewness values within each feasible set and computational and time constrains. This permuted set allowed us to calculate the probability of observing the empirical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in each stream </w:t>
      </w:r>
      <w:r>
        <w:t>compared to a random ordering given the distribution of relative energy flux.</w:t>
      </w:r>
    </w:p>
    <w:p w14:paraId="0A9EBDBB" w14:textId="77777777" w:rsidR="00D804A9" w:rsidRDefault="006B5B7A">
      <w:pPr>
        <w:pStyle w:val="Heading2"/>
      </w:pPr>
      <w:bookmarkStart w:id="15" w:name="statistical-analyses"/>
      <w:bookmarkEnd w:id="8"/>
      <w:bookmarkEnd w:id="11"/>
      <w:r>
        <w:t>Statistical Analyses</w:t>
      </w:r>
    </w:p>
    <w:p w14:paraId="06E1748C" w14:textId="77777777" w:rsidR="00D804A9" w:rsidRDefault="006B5B7A">
      <w:pPr>
        <w:pStyle w:val="FirstParagraph"/>
      </w:pPr>
      <w:r>
        <w:t>Relationships between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mean community </w:t>
      </w:r>
      <w:r>
        <w:rPr>
          <w:i/>
          <w:iCs/>
        </w:rPr>
        <w:t>M</w:t>
      </w:r>
      <w:r>
        <w:t xml:space="preserve"> and </w:t>
      </w:r>
      <w:r>
        <w:rPr>
          <w:i/>
          <w:iCs/>
        </w:rPr>
        <w:t>P:B</w:t>
      </w:r>
      <w:r>
        <w:t xml:space="preserve"> were assessed with bootstrapped linear regressions. Here, 1000 values of mea</w:t>
      </w:r>
      <w:r>
        <w:t xml:space="preserve">n </w:t>
      </w:r>
      <w:r>
        <w:rPr>
          <w:i/>
          <w:iCs/>
        </w:rPr>
        <w:t>M</w:t>
      </w:r>
      <w:r>
        <w:t xml:space="preserve"> or </w:t>
      </w:r>
      <w:r>
        <w:rPr>
          <w:i/>
          <w:iCs/>
        </w:rPr>
        <w:t>P:B</w:t>
      </w:r>
      <w:r>
        <w:t xml:space="preserve"> were resampled with replacement from each stream. For each resampling event, a linear model was fit between </w:t>
      </w:r>
      <w:r>
        <w:rPr>
          <w:i/>
          <w:iCs/>
        </w:rPr>
        <w:t>log</w:t>
      </w:r>
      <w:r>
        <w:rPr>
          <w:i/>
          <w:iCs/>
          <w:vertAlign w:val="subscript"/>
        </w:rPr>
        <w:t>e</w:t>
      </w:r>
      <w:r>
        <w:t xml:space="preserve">-transformed </w:t>
      </w:r>
      <w:r>
        <w:rPr>
          <w:i/>
          <w:iCs/>
        </w:rPr>
        <w:t>M</w:t>
      </w:r>
      <w:r>
        <w:t xml:space="preserve"> or </w:t>
      </w:r>
      <w:r>
        <w:rPr>
          <w:i/>
          <w:iCs/>
        </w:rPr>
        <w:t>P:B</w:t>
      </w:r>
      <w:r>
        <w:t xml:space="preserve"> and mean annual temperature. Response variables </w:t>
      </w:r>
      <w:r>
        <w:rPr>
          <w:i/>
          <w:iCs/>
        </w:rPr>
        <w:t>M</w:t>
      </w:r>
      <w:r>
        <w:t xml:space="preserve"> and </w:t>
      </w:r>
      <w:r>
        <w:rPr>
          <w:i/>
          <w:iCs/>
        </w:rPr>
        <w:t>P:B</w:t>
      </w:r>
      <w:r>
        <w:t xml:space="preserve"> were transformed to meet the assumption of normally d</w:t>
      </w:r>
      <w:r>
        <w:t xml:space="preserve">istributed residual variation. We similarly used a bootstrapped beta regression approach to test for relationships between annual stream temperature and the skewness of fluxes,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with </w:t>
      </w:r>
      <w:r>
        <w:rPr>
          <w:i/>
          <w:iCs/>
        </w:rPr>
        <w:t>M</w:t>
      </w:r>
      <w:r>
        <w:t xml:space="preserve"> and </w:t>
      </w:r>
      <w:r>
        <w:rPr>
          <w:i/>
          <w:iCs/>
        </w:rPr>
        <w:t>P:B</w:t>
      </w:r>
      <w:r>
        <w:t>. Skewness coefficients exist in the range [-1, 1],</w:t>
      </w:r>
      <w:r>
        <w:t xml:space="preserve"> therefore we applied a simple transformation,</w:t>
      </w:r>
    </w:p>
    <w:p w14:paraId="1240C886" w14:textId="77777777" w:rsidR="00D804A9" w:rsidRDefault="006B5B7A">
      <w:pPr>
        <w:pStyle w:val="BodyText"/>
      </w:pPr>
      <m:oMathPara>
        <m:oMathParaPr>
          <m:jc m:val="center"/>
        </m:oMathParaPr>
        <m:oMath>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m:oMathPara>
    </w:p>
    <w:p w14:paraId="5A596FDB" w14:textId="77777777" w:rsidR="00D804A9" w:rsidRDefault="006B5B7A">
      <w:pPr>
        <w:pStyle w:val="FirstParagraph"/>
      </w:pPr>
      <w:r>
        <w:t xml:space="preserve">to standardize the values between 0 and 1 to meet the assumptions of the model. Coefficients were back-transformed to estimate effect sizes. To detect changes in ‘random’ vs. non-random </w:t>
      </w:r>
      <w:commentRangeStart w:id="16"/>
      <w:r>
        <w:t>asse</w:t>
      </w:r>
      <w:r>
        <w:t>mbly</w:t>
      </w:r>
      <w:commentRangeEnd w:id="16"/>
      <w:r w:rsidR="007424FE">
        <w:rPr>
          <w:rStyle w:val="CommentReference"/>
          <w:rFonts w:asciiTheme="minorHAnsi" w:hAnsiTheme="minorHAnsi" w:cstheme="minorBidi"/>
        </w:rPr>
        <w:commentReference w:id="16"/>
      </w:r>
      <w:r>
        <w:t xml:space="preserve">, we again used beta regression on estimates of the probability of seeing the empirical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value or one more extreme based on random ordering of species in the permuted feasible set. Here, values can take the range between 0 and 1 so no trans</w:t>
      </w:r>
      <w:r>
        <w:t xml:space="preserve">formation was necessary. As </w:t>
      </w:r>
      <w:r>
        <w:lastRenderedPageBreak/>
        <w:t xml:space="preserve">necessary, when we observed many values near 0 and 1, we implemented a zero-one inflated beta regressions in brms (Bürkner 2017) to test if the probability of observing the empirical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was associated with mean annual </w:t>
      </w:r>
      <w:r>
        <w:t>temperature across streams.</w:t>
      </w:r>
    </w:p>
    <w:p w14:paraId="342500B9" w14:textId="77777777" w:rsidR="00D804A9" w:rsidRDefault="006B5B7A">
      <w:pPr>
        <w:pStyle w:val="Heading1"/>
      </w:pPr>
      <w:bookmarkStart w:id="17" w:name="results"/>
      <w:bookmarkEnd w:id="3"/>
      <w:bookmarkEnd w:id="15"/>
      <w:r>
        <w:t>Results</w:t>
      </w:r>
    </w:p>
    <w:p w14:paraId="0A997CB9" w14:textId="77777777" w:rsidR="00D804A9" w:rsidRDefault="006B5B7A">
      <w:pPr>
        <w:pStyle w:val="Heading2"/>
      </w:pPr>
      <w:bookmarkStart w:id="18" w:name="community-om-fluxes"/>
      <w:r>
        <w:t>Community OM fluxes</w:t>
      </w:r>
    </w:p>
    <w:p w14:paraId="3D526B92" w14:textId="77777777" w:rsidR="00D804A9" w:rsidRDefault="006B5B7A">
      <w:pPr>
        <w:pStyle w:val="FirstParagraph"/>
      </w:pPr>
      <w:r>
        <w:t>Annual community energy demand mirrored patterns of secondary production previously reported (Junker et al. 2020). Community energy demand varied ~44.2-fold across streams (1.005[0.556 – 1.555] to 44.</w:t>
      </w:r>
      <w:r>
        <w:t xml:space="preserve">4 [32.4 – 57.8];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mean [95% percentile interval (PI)]) and was positively related to temperature. Total OM flux through the consumer community was strongly associated with community energy demand and varied from 3.9 [2.1–6.2] to 177.4 [125.6</w:t>
      </w:r>
      <w:r>
        <w:t xml:space="preserve">–236.6]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w:t>
      </w:r>
    </w:p>
    <w:p w14:paraId="1DF599E1" w14:textId="77777777" w:rsidR="00D804A9" w:rsidRDefault="006B5B7A">
      <w:pPr>
        <w:pStyle w:val="BodyText"/>
      </w:pPr>
      <w:r>
        <w:t>Patterns of OM flux among streams were most closely tied to total consumer energy demands as consumer diets exhibited high similarity among streams (Supporting Materials, Figure SX). Diets composition among all streams were dominat</w:t>
      </w:r>
      <w:r>
        <w:t>ed by diatoms (44.1% [0–75.5]), amorphous detritus (17.4% [0–32.3]), and green algae (13.2% [0–42.6]). Within streams, diet similarity ranged from 0.7 (0.66 – 0.73) to 0.75 (0.71 – 0.79) among all consumer taxa. Among streams, diet overlap was similarly hi</w:t>
      </w:r>
      <w:r>
        <w:t>gh and mean overlap among all streams was 0.89% (0.84 – 0.92 95% PI). Diet similarity of pairwise comparisons among streams showed little differences in diet among streams and no clear relationship with temperature.</w:t>
      </w:r>
    </w:p>
    <w:p w14:paraId="721D1E68" w14:textId="77777777" w:rsidR="00D804A9" w:rsidRDefault="006B5B7A">
      <w:pPr>
        <w:pStyle w:val="Heading2"/>
      </w:pPr>
      <w:bookmarkStart w:id="19" w:name="evenness-of-om-fluxes-within-streams"/>
      <w:bookmarkEnd w:id="18"/>
      <w:r>
        <w:t>Evenness of OM fluxes within streams</w:t>
      </w:r>
    </w:p>
    <w:p w14:paraId="62247B88" w14:textId="77777777" w:rsidR="00D804A9" w:rsidRDefault="006B5B7A">
      <w:pPr>
        <w:pStyle w:val="FirstParagraph"/>
      </w:pPr>
      <w:r>
        <w:t>Gen</w:t>
      </w:r>
      <w:r>
        <w:t xml:space="preserve">erally, OM fluxes were distributed unevenly among consumers, however, the extent varied among streams (Figure 1; Figure S1). Gini inequality coefficients ranged from 0.07 [0.05 </w:t>
      </w:r>
      <w:r>
        <w:lastRenderedPageBreak/>
        <w:t>– 0.1] to 0.27 [0.24 – 0.31]; Table 1). Differences in inequality were partly a</w:t>
      </w:r>
      <w:r>
        <w:t xml:space="preserve">ttributed to variation in consumer species richness among streams which ranged from 14 to 34 consumers. Yet, even after accounting for differences in consumer richness, patterns of material fluxes were still </w:t>
      </w:r>
      <w:commentRangeStart w:id="20"/>
      <w:r>
        <w:t>unevenly distributed among consumers</w:t>
      </w:r>
      <w:commentRangeEnd w:id="20"/>
      <w:r w:rsidR="003B1AD7">
        <w:rPr>
          <w:rStyle w:val="CommentReference"/>
          <w:rFonts w:asciiTheme="minorHAnsi" w:hAnsiTheme="minorHAnsi" w:cstheme="minorBidi"/>
        </w:rPr>
        <w:commentReference w:id="20"/>
      </w:r>
      <w:r>
        <w:t xml:space="preserve"> (Normalized</w:t>
      </w:r>
      <w:r>
        <w:t xml:space="preserve"> Gini coefficient: 0.04 [0.02 – 0.07] to 0.25 [0.21 – 0.28]; Table 1).</w:t>
      </w:r>
    </w:p>
    <w:p w14:paraId="2CA40512" w14:textId="77777777" w:rsidR="00D804A9" w:rsidRDefault="006B5B7A">
      <w:pPr>
        <w:pStyle w:val="TableCaption"/>
      </w:pPr>
      <w:r>
        <w:t>Table 1. Evenness of energy fluxes among consumers within a stream community measured by the Gini index</w:t>
      </w:r>
      <w:commentRangeStart w:id="21"/>
      <w:r>
        <w:t xml:space="preserve">, both raw ('non-normalized') and 'normalized' </w:t>
      </w:r>
      <w:commentRangeEnd w:id="21"/>
      <w:r w:rsidR="003B1AD7">
        <w:rPr>
          <w:rStyle w:val="CommentReference"/>
          <w:i w:val="0"/>
        </w:rPr>
        <w:commentReference w:id="21"/>
      </w:r>
      <w:r>
        <w:t>for consumer richness</w:t>
      </w:r>
    </w:p>
    <w:tbl>
      <w:tblPr>
        <w:tblStyle w:val="Table"/>
        <w:tblW w:w="0" w:type="pct"/>
        <w:tblLook w:val="0020" w:firstRow="1" w:lastRow="0" w:firstColumn="0" w:lastColumn="0" w:noHBand="0" w:noVBand="0"/>
        <w:tblCaption w:val="Table 1. Evenness of energy fluxes among consumers within a stream community measured by the Gini index, both raw ('non-normalized') and 'normalized' for consumer richness"/>
      </w:tblPr>
      <w:tblGrid>
        <w:gridCol w:w="1003"/>
        <w:gridCol w:w="2736"/>
        <w:gridCol w:w="2616"/>
      </w:tblGrid>
      <w:tr w:rsidR="00D804A9" w14:paraId="19B313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B635643" w14:textId="77777777" w:rsidR="00D804A9" w:rsidRDefault="006B5B7A">
            <w:pPr>
              <w:pStyle w:val="Compact"/>
            </w:pPr>
            <w:r>
              <w:t>site</w:t>
            </w:r>
          </w:p>
        </w:tc>
        <w:tc>
          <w:tcPr>
            <w:tcW w:w="0" w:type="auto"/>
          </w:tcPr>
          <w:p w14:paraId="1CF11033" w14:textId="77777777" w:rsidR="00D804A9" w:rsidRDefault="006B5B7A">
            <w:pPr>
              <w:pStyle w:val="Compact"/>
              <w:jc w:val="right"/>
            </w:pPr>
            <w:r>
              <w:t>Non-normalized Gini</w:t>
            </w:r>
          </w:p>
        </w:tc>
        <w:tc>
          <w:tcPr>
            <w:tcW w:w="0" w:type="auto"/>
          </w:tcPr>
          <w:p w14:paraId="67072F6B" w14:textId="77777777" w:rsidR="00D804A9" w:rsidRDefault="006B5B7A">
            <w:pPr>
              <w:pStyle w:val="Compact"/>
              <w:jc w:val="right"/>
            </w:pPr>
            <w:r>
              <w:t>Normalized Gini</w:t>
            </w:r>
          </w:p>
        </w:tc>
      </w:tr>
      <w:tr w:rsidR="00D804A9" w14:paraId="719699AA" w14:textId="77777777">
        <w:tc>
          <w:tcPr>
            <w:tcW w:w="0" w:type="auto"/>
          </w:tcPr>
          <w:p w14:paraId="05F5A5D7" w14:textId="77777777" w:rsidR="00D804A9" w:rsidRDefault="006B5B7A">
            <w:pPr>
              <w:pStyle w:val="Compact"/>
            </w:pPr>
            <w:r>
              <w:t>hver</w:t>
            </w:r>
          </w:p>
        </w:tc>
        <w:tc>
          <w:tcPr>
            <w:tcW w:w="0" w:type="auto"/>
          </w:tcPr>
          <w:p w14:paraId="3BE7CFB2" w14:textId="77777777" w:rsidR="00D804A9" w:rsidRDefault="006B5B7A">
            <w:pPr>
              <w:pStyle w:val="Compact"/>
              <w:jc w:val="right"/>
            </w:pPr>
            <w:r>
              <w:t>0.22 ( 0.18 - 0.27 )</w:t>
            </w:r>
          </w:p>
        </w:tc>
        <w:tc>
          <w:tcPr>
            <w:tcW w:w="0" w:type="auto"/>
          </w:tcPr>
          <w:p w14:paraId="4717A80B" w14:textId="77777777" w:rsidR="00D804A9" w:rsidRDefault="006B5B7A">
            <w:pPr>
              <w:pStyle w:val="Compact"/>
              <w:jc w:val="right"/>
            </w:pPr>
            <w:r>
              <w:t>0.15 ( 0.11 - 0.19 )</w:t>
            </w:r>
          </w:p>
        </w:tc>
      </w:tr>
      <w:tr w:rsidR="00D804A9" w14:paraId="0C28883C" w14:textId="77777777">
        <w:tc>
          <w:tcPr>
            <w:tcW w:w="0" w:type="auto"/>
          </w:tcPr>
          <w:p w14:paraId="39920FA3" w14:textId="77777777" w:rsidR="00D804A9" w:rsidRDefault="006B5B7A">
            <w:pPr>
              <w:pStyle w:val="Compact"/>
            </w:pPr>
            <w:r>
              <w:t>oh2</w:t>
            </w:r>
          </w:p>
        </w:tc>
        <w:tc>
          <w:tcPr>
            <w:tcW w:w="0" w:type="auto"/>
          </w:tcPr>
          <w:p w14:paraId="336EA3E0" w14:textId="77777777" w:rsidR="00D804A9" w:rsidRDefault="006B5B7A">
            <w:pPr>
              <w:pStyle w:val="Compact"/>
              <w:jc w:val="right"/>
            </w:pPr>
            <w:r>
              <w:t>0.27 ( 0.24 - 0.31 )</w:t>
            </w:r>
          </w:p>
        </w:tc>
        <w:tc>
          <w:tcPr>
            <w:tcW w:w="0" w:type="auto"/>
          </w:tcPr>
          <w:p w14:paraId="3691A30A" w14:textId="77777777" w:rsidR="00D804A9" w:rsidRDefault="006B5B7A">
            <w:pPr>
              <w:pStyle w:val="Compact"/>
              <w:jc w:val="right"/>
            </w:pPr>
            <w:r>
              <w:t>0.25 ( 0.21 - 0.28 )</w:t>
            </w:r>
          </w:p>
        </w:tc>
      </w:tr>
      <w:tr w:rsidR="00D804A9" w14:paraId="2A1665E5" w14:textId="77777777">
        <w:tc>
          <w:tcPr>
            <w:tcW w:w="0" w:type="auto"/>
          </w:tcPr>
          <w:p w14:paraId="09FF11DC" w14:textId="77777777" w:rsidR="00D804A9" w:rsidRDefault="006B5B7A">
            <w:pPr>
              <w:pStyle w:val="Compact"/>
            </w:pPr>
            <w:r>
              <w:t>st14</w:t>
            </w:r>
          </w:p>
        </w:tc>
        <w:tc>
          <w:tcPr>
            <w:tcW w:w="0" w:type="auto"/>
          </w:tcPr>
          <w:p w14:paraId="195CD0E8" w14:textId="77777777" w:rsidR="00D804A9" w:rsidRDefault="006B5B7A">
            <w:pPr>
              <w:pStyle w:val="Compact"/>
              <w:jc w:val="right"/>
            </w:pPr>
            <w:r>
              <w:t>0.14 ( 0.098 - 0.21 )</w:t>
            </w:r>
          </w:p>
        </w:tc>
        <w:tc>
          <w:tcPr>
            <w:tcW w:w="0" w:type="auto"/>
          </w:tcPr>
          <w:p w14:paraId="18C71FA9" w14:textId="77777777" w:rsidR="00D804A9" w:rsidRDefault="006B5B7A">
            <w:pPr>
              <w:pStyle w:val="Compact"/>
              <w:jc w:val="right"/>
            </w:pPr>
            <w:r>
              <w:t>0.1 ( 0.059 - 0.17 )</w:t>
            </w:r>
          </w:p>
        </w:tc>
      </w:tr>
      <w:tr w:rsidR="00D804A9" w14:paraId="3699FAC3" w14:textId="77777777">
        <w:tc>
          <w:tcPr>
            <w:tcW w:w="0" w:type="auto"/>
          </w:tcPr>
          <w:p w14:paraId="384FD151" w14:textId="77777777" w:rsidR="00D804A9" w:rsidRDefault="006B5B7A">
            <w:pPr>
              <w:pStyle w:val="Compact"/>
            </w:pPr>
            <w:r>
              <w:t>st6</w:t>
            </w:r>
          </w:p>
        </w:tc>
        <w:tc>
          <w:tcPr>
            <w:tcW w:w="0" w:type="auto"/>
          </w:tcPr>
          <w:p w14:paraId="691DE312" w14:textId="77777777" w:rsidR="00D804A9" w:rsidRDefault="006B5B7A">
            <w:pPr>
              <w:pStyle w:val="Compact"/>
              <w:jc w:val="right"/>
            </w:pPr>
            <w:r>
              <w:t>0.13 ( 0.11 - 0.16 )</w:t>
            </w:r>
          </w:p>
        </w:tc>
        <w:tc>
          <w:tcPr>
            <w:tcW w:w="0" w:type="auto"/>
          </w:tcPr>
          <w:p w14:paraId="3A9D10CA" w14:textId="77777777" w:rsidR="00D804A9" w:rsidRDefault="006B5B7A">
            <w:pPr>
              <w:pStyle w:val="Compact"/>
              <w:jc w:val="right"/>
            </w:pPr>
            <w:r>
              <w:t>0.1 ( 0.079 - 0.13 )</w:t>
            </w:r>
          </w:p>
        </w:tc>
      </w:tr>
      <w:tr w:rsidR="00D804A9" w14:paraId="7BA21A0E" w14:textId="77777777">
        <w:tc>
          <w:tcPr>
            <w:tcW w:w="0" w:type="auto"/>
          </w:tcPr>
          <w:p w14:paraId="4C35DB76" w14:textId="77777777" w:rsidR="00D804A9" w:rsidRDefault="006B5B7A">
            <w:pPr>
              <w:pStyle w:val="Compact"/>
            </w:pPr>
            <w:r>
              <w:t>st7</w:t>
            </w:r>
          </w:p>
        </w:tc>
        <w:tc>
          <w:tcPr>
            <w:tcW w:w="0" w:type="auto"/>
          </w:tcPr>
          <w:p w14:paraId="493128CA" w14:textId="77777777" w:rsidR="00D804A9" w:rsidRDefault="006B5B7A">
            <w:pPr>
              <w:pStyle w:val="Compact"/>
              <w:jc w:val="right"/>
            </w:pPr>
            <w:r>
              <w:t>0.25 ( 0.22 - 0.28 )</w:t>
            </w:r>
          </w:p>
        </w:tc>
        <w:tc>
          <w:tcPr>
            <w:tcW w:w="0" w:type="auto"/>
          </w:tcPr>
          <w:p w14:paraId="7DF6AEF0" w14:textId="77777777" w:rsidR="00D804A9" w:rsidRDefault="006B5B7A">
            <w:pPr>
              <w:pStyle w:val="Compact"/>
              <w:jc w:val="right"/>
            </w:pPr>
            <w:r>
              <w:t>0.22 ( 0.19 - 0.25 )</w:t>
            </w:r>
          </w:p>
        </w:tc>
      </w:tr>
      <w:tr w:rsidR="00D804A9" w14:paraId="51F8463B" w14:textId="77777777">
        <w:tc>
          <w:tcPr>
            <w:tcW w:w="0" w:type="auto"/>
          </w:tcPr>
          <w:p w14:paraId="14CE8872" w14:textId="77777777" w:rsidR="00D804A9" w:rsidRDefault="006B5B7A">
            <w:pPr>
              <w:pStyle w:val="Compact"/>
            </w:pPr>
            <w:r>
              <w:t>st9</w:t>
            </w:r>
          </w:p>
        </w:tc>
        <w:tc>
          <w:tcPr>
            <w:tcW w:w="0" w:type="auto"/>
          </w:tcPr>
          <w:p w14:paraId="52552C8B" w14:textId="77777777" w:rsidR="00D804A9" w:rsidRDefault="006B5B7A">
            <w:pPr>
              <w:pStyle w:val="Compact"/>
              <w:jc w:val="right"/>
            </w:pPr>
            <w:r>
              <w:t>0.069 ( 0.054 - 0.098 )</w:t>
            </w:r>
          </w:p>
        </w:tc>
        <w:tc>
          <w:tcPr>
            <w:tcW w:w="0" w:type="auto"/>
          </w:tcPr>
          <w:p w14:paraId="289AB401" w14:textId="77777777" w:rsidR="00D804A9" w:rsidRDefault="006B5B7A">
            <w:pPr>
              <w:pStyle w:val="Compact"/>
              <w:jc w:val="right"/>
            </w:pPr>
            <w:r>
              <w:t>0.04 ( 0.024 - 0.069 )</w:t>
            </w:r>
          </w:p>
        </w:tc>
      </w:tr>
    </w:tbl>
    <w:p w14:paraId="3CAB244B" w14:textId="77777777" w:rsidR="00D804A9" w:rsidRDefault="006B5B7A">
      <w:pPr>
        <w:pStyle w:val="BodyText"/>
      </w:pPr>
      <w:r>
        <w:t xml:space="preserve">Variation in the relative distribution of OM fluxes among consumers corresponded to different patterns of dominance across streams </w:t>
      </w:r>
      <w:commentRangeStart w:id="22"/>
      <w:r>
        <w:t xml:space="preserve">(Figure 1). </w:t>
      </w:r>
      <w:commentRangeEnd w:id="22"/>
      <w:r w:rsidR="008501D7">
        <w:rPr>
          <w:rStyle w:val="CommentReference"/>
          <w:rFonts w:asciiTheme="minorHAnsi" w:hAnsiTheme="minorHAnsi" w:cstheme="minorBidi"/>
        </w:rPr>
        <w:commentReference w:id="22"/>
      </w:r>
      <w:r>
        <w:t>For example, in an absolute sense, ~85% of total flux was contributed by 2 to 11 species. Relatively, this flux w</w:t>
      </w:r>
      <w:r>
        <w:t xml:space="preserve">as attributed by 3% to 29% of the species assemblages within streams. Differences </w:t>
      </w:r>
      <w:commentRangeStart w:id="23"/>
      <w:r>
        <w:t xml:space="preserve">in dominance </w:t>
      </w:r>
      <w:commentRangeEnd w:id="23"/>
      <w:r w:rsidR="008501D7">
        <w:rPr>
          <w:rStyle w:val="CommentReference"/>
          <w:rFonts w:asciiTheme="minorHAnsi" w:hAnsiTheme="minorHAnsi" w:cstheme="minorBidi"/>
        </w:rPr>
        <w:commentReference w:id="23"/>
      </w:r>
      <w:r>
        <w:t>were unrelated to temperature, however, species dominance in relation to population traits exhibited important differences along the temperature gradient.</w:t>
      </w:r>
    </w:p>
    <w:p w14:paraId="0C9C2971" w14:textId="77777777" w:rsidR="00D804A9" w:rsidRDefault="006B5B7A">
      <w:pPr>
        <w:pStyle w:val="CaptionedFigure"/>
      </w:pPr>
      <w:r>
        <w:rPr>
          <w:noProof/>
        </w:rPr>
        <w:lastRenderedPageBreak/>
        <w:drawing>
          <wp:inline distT="0" distB="0" distL="0" distR="0" wp14:anchorId="10F5465E" wp14:editId="2C994E67">
            <wp:extent cx="4582182" cy="4582182"/>
            <wp:effectExtent l="0" t="0" r="0" b="0"/>
            <wp:docPr id="1" name="Picture" descr="Figure 1. Rank ordering of annual population energy flux loge(mg m-2 y-1) in consumer communities across the temperature gradient."/>
            <wp:cNvGraphicFramePr/>
            <a:graphic xmlns:a="http://schemas.openxmlformats.org/drawingml/2006/main">
              <a:graphicData uri="http://schemas.openxmlformats.org/drawingml/2006/picture">
                <pic:pic xmlns:pic="http://schemas.openxmlformats.org/drawingml/2006/picture">
                  <pic:nvPicPr>
                    <pic:cNvPr id="0" name="Picture" descr="ms_files/figure-docx/figure%201.-1.png"/>
                    <pic:cNvPicPr>
                      <a:picLocks noChangeAspect="1" noChangeArrowheads="1"/>
                    </pic:cNvPicPr>
                  </pic:nvPicPr>
                  <pic:blipFill>
                    <a:blip r:embed="rId13"/>
                    <a:stretch>
                      <a:fillRect/>
                    </a:stretch>
                  </pic:blipFill>
                  <pic:spPr bwMode="auto">
                    <a:xfrm>
                      <a:off x="0" y="0"/>
                      <a:ext cx="4582182" cy="4582182"/>
                    </a:xfrm>
                    <a:prstGeom prst="rect">
                      <a:avLst/>
                    </a:prstGeom>
                    <a:noFill/>
                    <a:ln w="9525">
                      <a:noFill/>
                      <a:headEnd/>
                      <a:tailEnd/>
                    </a:ln>
                  </pic:spPr>
                </pic:pic>
              </a:graphicData>
            </a:graphic>
          </wp:inline>
        </w:drawing>
      </w:r>
    </w:p>
    <w:p w14:paraId="5DEE7F82" w14:textId="77777777" w:rsidR="00D804A9" w:rsidRDefault="006B5B7A">
      <w:pPr>
        <w:pStyle w:val="ImageCaption"/>
      </w:pPr>
      <w:r>
        <w:t>Figu</w:t>
      </w:r>
      <w:r>
        <w:t>re 1. Rank ordering of annual population energy flux log</w:t>
      </w:r>
      <w:r>
        <w:rPr>
          <w:vertAlign w:val="subscript"/>
        </w:rPr>
        <w:t>e</w:t>
      </w:r>
      <w:r>
        <w:t>(mg m</w:t>
      </w:r>
      <w:r>
        <w:rPr>
          <w:vertAlign w:val="superscript"/>
        </w:rPr>
        <w:t>-2</w:t>
      </w:r>
      <w:r>
        <w:t xml:space="preserve"> y</w:t>
      </w:r>
      <w:r>
        <w:rPr>
          <w:vertAlign w:val="superscript"/>
        </w:rPr>
        <w:t>-1</w:t>
      </w:r>
      <w:r>
        <w:t>) in consumer communities across the temperature gradient.</w:t>
      </w:r>
    </w:p>
    <w:p w14:paraId="219E858E" w14:textId="77777777" w:rsidR="00D804A9" w:rsidRDefault="006B5B7A">
      <w:pPr>
        <w:pStyle w:val="Heading2"/>
      </w:pPr>
      <w:bookmarkStart w:id="24" w:name="Xe0fd77b2eb78caf5292373d657b83e8d56ea848"/>
      <w:bookmarkEnd w:id="19"/>
      <w:r>
        <w:t>OM fluxes along species trait distributions among sites and taxa</w:t>
      </w:r>
    </w:p>
    <w:p w14:paraId="59765E91" w14:textId="0F33283B" w:rsidR="00D804A9" w:rsidRDefault="006B5B7A">
      <w:pPr>
        <w:pStyle w:val="FirstParagraph"/>
      </w:pPr>
      <w:r>
        <w:t xml:space="preserve">The fluxes of OM were </w:t>
      </w:r>
      <w:commentRangeStart w:id="25"/>
      <w:r>
        <w:t xml:space="preserve">distributed differently across body sizes </w:t>
      </w:r>
      <w:r>
        <w:t>and turnover rates (</w:t>
      </w:r>
      <w:r>
        <w:rPr>
          <w:i/>
          <w:iCs/>
        </w:rPr>
        <w:t>P:B</w:t>
      </w:r>
      <w:r>
        <w:t>) among and within streams</w:t>
      </w:r>
      <w:commentRangeEnd w:id="25"/>
      <w:r w:rsidR="008501D7">
        <w:rPr>
          <w:rStyle w:val="CommentReference"/>
          <w:rFonts w:asciiTheme="minorHAnsi" w:hAnsiTheme="minorHAnsi" w:cstheme="minorBidi"/>
        </w:rPr>
        <w:commentReference w:id="25"/>
      </w:r>
      <w:r>
        <w:t xml:space="preserve">. </w:t>
      </w:r>
      <w:r>
        <w:t>Across streams, mean body size of taxa ranged from 0.13 to 2.66 mg ind</w:t>
      </w:r>
      <w:r>
        <w:rPr>
          <w:vertAlign w:val="superscript"/>
        </w:rPr>
        <w:t>-1</w:t>
      </w:r>
      <w:r>
        <w:t xml:space="preserve"> and mean annual P:B ranged from 4.23 to 31.67 (Figure 2).</w:t>
      </w:r>
      <w:r>
        <w:t xml:space="preserve"> Both, </w:t>
      </w:r>
      <w:r>
        <w:rPr>
          <w:i/>
          <w:iCs/>
        </w:rPr>
        <w:t>M</w:t>
      </w:r>
      <w:r>
        <w:t xml:space="preserve"> and </w:t>
      </w:r>
      <w:r>
        <w:rPr>
          <w:i/>
          <w:iCs/>
        </w:rPr>
        <w:t>P:B</w:t>
      </w:r>
      <w:r>
        <w:t xml:space="preserve"> showed associations with mean annual stream temperature th</w:t>
      </w:r>
      <w:r>
        <w:t xml:space="preserve">at were negative and positive, respectively. </w:t>
      </w:r>
      <w:ins w:id="26" w:author="Cross, Wyatt" w:date="2022-01-01T15:54:00Z">
        <w:r w:rsidR="009456C1">
          <w:t xml:space="preserve">Although there was </w:t>
        </w:r>
      </w:ins>
      <w:ins w:id="27" w:author="Cross, Wyatt" w:date="2022-01-01T15:55:00Z">
        <w:r w:rsidR="009456C1">
          <w:t>substantial</w:t>
        </w:r>
      </w:ins>
      <w:ins w:id="28" w:author="Cross, Wyatt" w:date="2022-01-01T15:54:00Z">
        <w:r w:rsidR="009456C1">
          <w:t xml:space="preserve"> variation</w:t>
        </w:r>
      </w:ins>
      <w:del w:id="29" w:author="Cross, Wyatt" w:date="2022-01-01T15:54:00Z">
        <w:r w:rsidDel="009456C1">
          <w:delText>Generally</w:delText>
        </w:r>
      </w:del>
      <w:r>
        <w:t xml:space="preserve">, </w:t>
      </w:r>
      <w:commentRangeStart w:id="30"/>
      <w:r>
        <w:t xml:space="preserve">mean </w:t>
      </w:r>
      <w:r>
        <w:rPr>
          <w:i/>
          <w:iCs/>
        </w:rPr>
        <w:t>M</w:t>
      </w:r>
      <w:r>
        <w:t xml:space="preserve"> of the community decreased </w:t>
      </w:r>
      <w:del w:id="31" w:author="Cross, Wyatt" w:date="2022-01-01T15:55:00Z">
        <w:r w:rsidDel="009456C1">
          <w:delText>-</w:delText>
        </w:r>
      </w:del>
      <w:r>
        <w:t>9.5%</w:t>
      </w:r>
      <w:commentRangeEnd w:id="30"/>
      <w:r w:rsidR="009456C1">
        <w:rPr>
          <w:rStyle w:val="CommentReference"/>
          <w:rFonts w:asciiTheme="minorHAnsi" w:hAnsiTheme="minorHAnsi" w:cstheme="minorBidi"/>
        </w:rPr>
        <w:commentReference w:id="30"/>
      </w:r>
      <w:r>
        <w:t xml:space="preserve"> (95% PI, -11.1% – -8%) for each </w:t>
      </w:r>
      <w:ins w:id="32" w:author="Cross, Wyatt" w:date="2022-01-01T15:55:00Z">
        <w:r w:rsidR="009456C1">
          <w:t>1</w:t>
        </w:r>
      </w:ins>
      <m:oMath>
        <m:sSup>
          <m:sSupPr>
            <m:ctrlPr>
              <w:ins w:id="33" w:author="Cross, Wyatt" w:date="2022-01-01T15:55:00Z">
                <w:rPr>
                  <w:rFonts w:ascii="Cambria Math" w:hAnsi="Cambria Math"/>
                </w:rPr>
              </w:ins>
            </m:ctrlPr>
          </m:sSupPr>
          <m:e>
            <m:r>
              <w:ins w:id="34" w:author="Cross, Wyatt" w:date="2022-01-01T15:55:00Z">
                <w:rPr>
                  <w:rFonts w:ascii="Cambria Math" w:hAnsi="Cambria Math"/>
                </w:rPr>
                <m:t>​</m:t>
              </w:ins>
            </m:r>
          </m:e>
          <m:sup>
            <m:r>
              <w:ins w:id="35" w:author="Cross, Wyatt" w:date="2022-01-01T15:55:00Z">
                <m:rPr>
                  <m:sty m:val="p"/>
                </m:rPr>
                <w:rPr>
                  <w:rFonts w:ascii="Cambria Math" w:hAnsi="Cambria Math"/>
                </w:rPr>
                <m:t>∘</m:t>
              </w:ins>
            </m:r>
          </m:sup>
        </m:sSup>
      </m:oMath>
      <w:ins w:id="36" w:author="Cross, Wyatt" w:date="2022-01-01T15:55:00Z">
        <w:r w:rsidR="009456C1">
          <w:t>C</w:t>
        </w:r>
        <w:r w:rsidR="009456C1">
          <w:t xml:space="preserve"> </w:t>
        </w:r>
      </w:ins>
      <w:r>
        <w:t>increase in</w:t>
      </w:r>
      <w:ins w:id="37" w:author="Cross, Wyatt" w:date="2022-01-01T15:55:00Z">
        <w:r w:rsidR="009456C1">
          <w:t xml:space="preserve"> temperature</w:t>
        </w:r>
      </w:ins>
      <w:del w:id="38" w:author="Cross, Wyatt" w:date="2022-01-01T15:55:00Z">
        <w:r w:rsidDel="009456C1">
          <w:delText xml:space="preserve"> 1</w:delText>
        </w:r>
      </w:del>
      <m:oMath>
        <m:sSup>
          <m:sSupPr>
            <m:ctrlPr>
              <w:del w:id="39" w:author="Cross, Wyatt" w:date="2022-01-01T15:55:00Z">
                <w:rPr>
                  <w:rFonts w:ascii="Cambria Math" w:hAnsi="Cambria Math"/>
                </w:rPr>
              </w:del>
            </m:ctrlPr>
          </m:sSupPr>
          <m:e>
            <m:r>
              <w:del w:id="40" w:author="Cross, Wyatt" w:date="2022-01-01T15:55:00Z">
                <w:rPr>
                  <w:rFonts w:ascii="Cambria Math" w:hAnsi="Cambria Math"/>
                </w:rPr>
                <m:t>​</m:t>
              </w:del>
            </m:r>
          </m:e>
          <m:sup>
            <m:r>
              <w:del w:id="41" w:author="Cross, Wyatt" w:date="2022-01-01T15:55:00Z">
                <m:rPr>
                  <m:sty m:val="p"/>
                </m:rPr>
                <w:rPr>
                  <w:rFonts w:ascii="Cambria Math" w:hAnsi="Cambria Math"/>
                </w:rPr>
                <m:t>∘</m:t>
              </w:del>
            </m:r>
          </m:sup>
        </m:sSup>
      </m:oMath>
      <w:del w:id="42" w:author="Cross, Wyatt" w:date="2022-01-01T15:55:00Z">
        <w:r w:rsidDel="009456C1">
          <w:delText>C</w:delText>
        </w:r>
      </w:del>
      <w:r>
        <w:t xml:space="preserve">. </w:t>
      </w:r>
      <w:del w:id="43" w:author="Cross, Wyatt" w:date="2022-01-01T15:56:00Z">
        <w:r w:rsidDel="009456C1">
          <w:delText>In contrast, m</w:delText>
        </w:r>
      </w:del>
      <w:ins w:id="44" w:author="Cross, Wyatt" w:date="2022-01-01T15:56:00Z">
        <w:r w:rsidR="009456C1">
          <w:t>M</w:t>
        </w:r>
      </w:ins>
      <w:r>
        <w:t xml:space="preserve">ean population </w:t>
      </w:r>
      <w:r>
        <w:rPr>
          <w:i/>
          <w:iCs/>
        </w:rPr>
        <w:t>P:B</w:t>
      </w:r>
      <w:r>
        <w:t xml:space="preserve"> of the community </w:t>
      </w:r>
      <w:ins w:id="45" w:author="Cross, Wyatt" w:date="2022-01-01T15:56:00Z">
        <w:r w:rsidR="009456C1">
          <w:t xml:space="preserve">also </w:t>
        </w:r>
      </w:ins>
      <w:r>
        <w:t>increased 18.8% (95% PI, 17% – 20.8%)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w:ins w:id="46" w:author="Cross, Wyatt" w:date="2022-01-01T15:56:00Z">
        <w:r w:rsidR="009456C1">
          <w:t xml:space="preserve">increase </w:t>
        </w:r>
      </w:ins>
      <w:r>
        <w:t xml:space="preserve">in mean </w:t>
      </w:r>
      <w:r>
        <w:t xml:space="preserve">annual stream temperature. Energy fluxes </w:t>
      </w:r>
      <w:commentRangeStart w:id="47"/>
      <w:r>
        <w:t xml:space="preserve">within consumer communities </w:t>
      </w:r>
      <w:commentRangeEnd w:id="47"/>
      <w:r w:rsidR="000471EF">
        <w:rPr>
          <w:rStyle w:val="CommentReference"/>
          <w:rFonts w:asciiTheme="minorHAnsi" w:hAnsiTheme="minorHAnsi" w:cstheme="minorBidi"/>
        </w:rPr>
        <w:commentReference w:id="47"/>
      </w:r>
      <w:r>
        <w:t xml:space="preserve">were skewed towards larger body </w:t>
      </w:r>
      <w:r>
        <w:lastRenderedPageBreak/>
        <w:t xml:space="preserve">sizes (positive skew), towards smaller body sizes (negative skew), or neutrally </w:t>
      </w:r>
      <w:proofErr w:type="gramStart"/>
      <w:r>
        <w:t>in regards to</w:t>
      </w:r>
      <w:proofErr w:type="gramEnd"/>
      <w:r>
        <w:t xml:space="preserve"> body size among streams, with skew estimates with body size (</w:t>
      </w:r>
      <w:r>
        <w:rPr>
          <w:i/>
          <w:iCs/>
        </w:rPr>
        <w:t>M</w:t>
      </w:r>
      <w:r>
        <w:t>) ranging from 0.13 to -0.84 (</w:t>
      </w:r>
      <w:commentRangeStart w:id="48"/>
      <w:r>
        <w:t xml:space="preserve">Figure </w:t>
      </w:r>
      <w:commentRangeEnd w:id="48"/>
      <w:r w:rsidR="000471EF">
        <w:rPr>
          <w:rStyle w:val="CommentReference"/>
          <w:rFonts w:asciiTheme="minorHAnsi" w:hAnsiTheme="minorHAnsi" w:cstheme="minorBidi"/>
        </w:rPr>
        <w:commentReference w:id="48"/>
      </w:r>
      <w:r>
        <w:t>3, Table 2). Similarly, skew in fluxes towards high turnover taxa varied among streams ranging from 0.25 to 1 (Figure 3, Table 2).</w:t>
      </w:r>
    </w:p>
    <w:p w14:paraId="2D16D38B" w14:textId="77777777" w:rsidR="00D804A9" w:rsidRDefault="006B5B7A">
      <w:pPr>
        <w:pStyle w:val="CaptionedFigure"/>
      </w:pPr>
      <w:r>
        <w:rPr>
          <w:noProof/>
        </w:rPr>
        <w:drawing>
          <wp:inline distT="0" distB="0" distL="0" distR="0" wp14:anchorId="10619F7C" wp14:editId="0C301844">
            <wp:extent cx="4582182" cy="4582182"/>
            <wp:effectExtent l="0" t="0" r="0" b="0"/>
            <wp:docPr id="2" name="Picture" descr="Figure 2."/>
            <wp:cNvGraphicFramePr/>
            <a:graphic xmlns:a="http://schemas.openxmlformats.org/drawingml/2006/main">
              <a:graphicData uri="http://schemas.openxmlformats.org/drawingml/2006/picture">
                <pic:pic xmlns:pic="http://schemas.openxmlformats.org/drawingml/2006/picture">
                  <pic:nvPicPr>
                    <pic:cNvPr id="0" name="Picture" descr="ms_files/figure-docx/trait%20hist-1.png"/>
                    <pic:cNvPicPr>
                      <a:picLocks noChangeAspect="1" noChangeArrowheads="1"/>
                    </pic:cNvPicPr>
                  </pic:nvPicPr>
                  <pic:blipFill>
                    <a:blip r:embed="rId14"/>
                    <a:stretch>
                      <a:fillRect/>
                    </a:stretch>
                  </pic:blipFill>
                  <pic:spPr bwMode="auto">
                    <a:xfrm>
                      <a:off x="0" y="0"/>
                      <a:ext cx="4582182" cy="4582182"/>
                    </a:xfrm>
                    <a:prstGeom prst="rect">
                      <a:avLst/>
                    </a:prstGeom>
                    <a:noFill/>
                    <a:ln w="9525">
                      <a:noFill/>
                      <a:headEnd/>
                      <a:tailEnd/>
                    </a:ln>
                  </pic:spPr>
                </pic:pic>
              </a:graphicData>
            </a:graphic>
          </wp:inline>
        </w:drawing>
      </w:r>
    </w:p>
    <w:p w14:paraId="5FBE406E" w14:textId="77777777" w:rsidR="00D804A9" w:rsidRDefault="006B5B7A">
      <w:pPr>
        <w:pStyle w:val="ImageCaption"/>
      </w:pPr>
      <w:r>
        <w:t>Figure 2.</w:t>
      </w:r>
    </w:p>
    <w:p w14:paraId="20BA9A00" w14:textId="77777777" w:rsidR="00D804A9" w:rsidRDefault="006B5B7A">
      <w:pPr>
        <w:pStyle w:val="BodyText"/>
      </w:pPr>
      <w:r>
        <w:t>The skew of energy fluxes towards populations with smaller/larger body size</w:t>
      </w:r>
      <w:r>
        <w:t xml:space="preserve">s showed a small, </w:t>
      </w:r>
      <w:commentRangeStart w:id="49"/>
      <w:r>
        <w:t>yet systematic association with stream temperature</w:t>
      </w:r>
      <w:commentRangeEnd w:id="49"/>
      <w:r w:rsidR="006A71D4">
        <w:rPr>
          <w:rStyle w:val="CommentReference"/>
          <w:rFonts w:asciiTheme="minorHAnsi" w:hAnsiTheme="minorHAnsi" w:cstheme="minorBidi"/>
        </w:rPr>
        <w:commentReference w:id="49"/>
      </w:r>
      <w:r>
        <w:t xml:space="preserve"> (Figure 4). The median effect size of increasing temperature was to shift the skewness coefficient,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-0.02 units (-0.02—0.02 95% PI)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Similarly, energ</w:t>
      </w:r>
      <w:r>
        <w:t xml:space="preserve">y fluxes through the community skewed </w:t>
      </w:r>
      <w:r>
        <w:lastRenderedPageBreak/>
        <w:t>increasingly toward higher turnover (</w:t>
      </w:r>
      <w:r>
        <w:rPr>
          <w:i/>
          <w:iCs/>
        </w:rPr>
        <w:t>P:B</w:t>
      </w:r>
      <w:r>
        <w:t xml:space="preserve">) organisms with increasing temperature. The median increase in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towards higher </w:t>
      </w:r>
      <w:r>
        <w:rPr>
          <w:i/>
          <w:iCs/>
        </w:rPr>
        <w:t>P:B</w:t>
      </w:r>
      <w:r>
        <w:t xml:space="preserve"> </w:t>
      </w:r>
      <w:r>
        <w:t>populations was 0.02 (0.02–0.02 95% PI; Figure 4).</w:t>
      </w:r>
    </w:p>
    <w:p w14:paraId="31B2A3E7" w14:textId="77777777" w:rsidR="00D804A9" w:rsidRDefault="006B5B7A">
      <w:pPr>
        <w:pStyle w:val="CaptionedFigure"/>
      </w:pPr>
      <w:r>
        <w:rPr>
          <w:noProof/>
        </w:rPr>
        <w:drawing>
          <wp:inline distT="0" distB="0" distL="0" distR="0" wp14:anchorId="2C1F8F5E" wp14:editId="51CBD87F">
            <wp:extent cx="4582182" cy="4582182"/>
            <wp:effectExtent l="0" t="0" r="0" b="0"/>
            <wp:docPr id="3" name="Picture" descr="Figure 3."/>
            <wp:cNvGraphicFramePr/>
            <a:graphic xmlns:a="http://schemas.openxmlformats.org/drawingml/2006/main">
              <a:graphicData uri="http://schemas.openxmlformats.org/drawingml/2006/picture">
                <pic:pic xmlns:pic="http://schemas.openxmlformats.org/drawingml/2006/picture">
                  <pic:nvPicPr>
                    <pic:cNvPr id="0" name="Picture" descr="ms_files/figure-docx/lorenz%20analysis-1.png"/>
                    <pic:cNvPicPr>
                      <a:picLocks noChangeAspect="1" noChangeArrowheads="1"/>
                    </pic:cNvPicPr>
                  </pic:nvPicPr>
                  <pic:blipFill>
                    <a:blip r:embed="rId15"/>
                    <a:stretch>
                      <a:fillRect/>
                    </a:stretch>
                  </pic:blipFill>
                  <pic:spPr bwMode="auto">
                    <a:xfrm>
                      <a:off x="0" y="0"/>
                      <a:ext cx="4582182" cy="4582182"/>
                    </a:xfrm>
                    <a:prstGeom prst="rect">
                      <a:avLst/>
                    </a:prstGeom>
                    <a:noFill/>
                    <a:ln w="9525">
                      <a:noFill/>
                      <a:headEnd/>
                      <a:tailEnd/>
                    </a:ln>
                  </pic:spPr>
                </pic:pic>
              </a:graphicData>
            </a:graphic>
          </wp:inline>
        </w:drawing>
      </w:r>
    </w:p>
    <w:p w14:paraId="2D46ADB6" w14:textId="77777777" w:rsidR="00D804A9" w:rsidRDefault="006B5B7A">
      <w:pPr>
        <w:pStyle w:val="ImageCaption"/>
      </w:pPr>
      <w:r>
        <w:t>Figure 3.</w:t>
      </w:r>
    </w:p>
    <w:p w14:paraId="0B82DBF6" w14:textId="77777777" w:rsidR="00D804A9" w:rsidRDefault="006B5B7A">
      <w:pPr>
        <w:pStyle w:val="BodyText"/>
      </w:pPr>
      <w:commentRangeStart w:id="50"/>
      <w:r>
        <w:t xml:space="preserve">We compared the empirical </w:t>
      </w:r>
      <w:commentRangeEnd w:id="50"/>
      <w:r w:rsidR="006A71D4">
        <w:rPr>
          <w:rStyle w:val="CommentReference"/>
          <w:rFonts w:asciiTheme="minorHAnsi" w:hAnsiTheme="minorHAnsi" w:cstheme="minorBidi"/>
        </w:rPr>
        <w:commentReference w:id="50"/>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measurement within streams to a random ordering to detect random vs. non-random structure in community energy fluxes. The probability of observing a simil</w:t>
      </w:r>
      <w:r>
        <w:t xml:space="preserve">ar or more extreme skew of within stream OM fluxes in relation to species body size ranged from 0.34 (0.19–0.56 95% PI) to 0.79 (0.07–0.95 95% PI). Similarly, the probability of a more extremely skewed distribution in relation to population </w:t>
      </w:r>
      <w:r>
        <w:rPr>
          <w:i/>
          <w:iCs/>
        </w:rPr>
        <w:t>P:B</w:t>
      </w:r>
      <w:r>
        <w:t xml:space="preserve"> ranged from</w:t>
      </w:r>
      <w:r>
        <w:t xml:space="preserve"> 0.21 (0.08 – 0.28 95% PI) to 0.75 (0.18 – 0.94 95% PI). The probability that energy fluxes were organized randomly or non-randomly in regards to body size showed a 1.4% (1.1% – 1.7% 95% PI) change </w:t>
      </w:r>
      <w:r>
        <w:lastRenderedPageBreak/>
        <w:t>with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change in temperature (Figure 5 top). Further, t</w:t>
      </w:r>
      <w:r>
        <w:t xml:space="preserve">here was a trend towards a more structured energy flux distribution with regard to population </w:t>
      </w:r>
      <w:r>
        <w:rPr>
          <w:i/>
          <w:iCs/>
        </w:rPr>
        <w:t>P:B</w:t>
      </w:r>
      <w:r>
        <w:t xml:space="preserve"> at higher temperatures. The probability of observing such skewed energy fluxes randomly became less likely with temperatures, </w:t>
      </w:r>
      <w:commentRangeStart w:id="51"/>
      <w:r>
        <w:t>such that the probability of ran</w:t>
      </w:r>
      <w:r>
        <w:t>dom ordering decreased -2.7% (-3.1% – -2.2% 95% PI)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w:t>
      </w:r>
      <w:commentRangeEnd w:id="51"/>
      <w:r w:rsidR="006A71D4">
        <w:rPr>
          <w:rStyle w:val="CommentReference"/>
          <w:rFonts w:asciiTheme="minorHAnsi" w:hAnsiTheme="minorHAnsi" w:cstheme="minorBidi"/>
        </w:rPr>
        <w:commentReference w:id="51"/>
      </w:r>
    </w:p>
    <w:p w14:paraId="363D32BA" w14:textId="77777777" w:rsidR="00D804A9" w:rsidRDefault="006B5B7A">
      <w:pPr>
        <w:pStyle w:val="CaptionedFigure"/>
      </w:pPr>
      <w:r>
        <w:rPr>
          <w:noProof/>
        </w:rPr>
        <w:drawing>
          <wp:inline distT="0" distB="0" distL="0" distR="0" wp14:anchorId="143D67B1" wp14:editId="12BFA5D4">
            <wp:extent cx="4620126" cy="3696101"/>
            <wp:effectExtent l="0" t="0" r="0" b="0"/>
            <wp:docPr id="4" name="Picture" descr="Figure 4. Probability distribution of empirical Skflux measurements compared to random species ordering."/>
            <wp:cNvGraphicFramePr/>
            <a:graphic xmlns:a="http://schemas.openxmlformats.org/drawingml/2006/main">
              <a:graphicData uri="http://schemas.openxmlformats.org/drawingml/2006/picture">
                <pic:pic xmlns:pic="http://schemas.openxmlformats.org/drawingml/2006/picture">
                  <pic:nvPicPr>
                    <pic:cNvPr id="0" name="Picture" descr="ms_files/figure-docx/skew%20distribution-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4CFD28C" w14:textId="77777777" w:rsidR="00D804A9" w:rsidRDefault="006B5B7A">
      <w:pPr>
        <w:pStyle w:val="ImageCaption"/>
      </w:pPr>
      <w:r>
        <w:t>Figure 4. Probability distribution of empirical Sk</w:t>
      </w:r>
      <w:r>
        <w:rPr>
          <w:vertAlign w:val="subscript"/>
        </w:rPr>
        <w:t>flux</w:t>
      </w:r>
      <w:r>
        <w:t xml:space="preserve"> measurements compared to random species ordering.</w:t>
      </w:r>
    </w:p>
    <w:p w14:paraId="13CD41EB" w14:textId="77777777" w:rsidR="00D804A9" w:rsidRDefault="006B5B7A">
      <w:pPr>
        <w:pStyle w:val="CaptionedFigure"/>
      </w:pPr>
      <w:r>
        <w:rPr>
          <w:noProof/>
        </w:rPr>
        <w:lastRenderedPageBreak/>
        <w:drawing>
          <wp:inline distT="0" distB="0" distL="0" distR="0" wp14:anchorId="5D497627" wp14:editId="6646A296">
            <wp:extent cx="5943600" cy="3657600"/>
            <wp:effectExtent l="0" t="0" r="0" b="0"/>
            <wp:docPr id="5" name="Picture" descr="Figure 5. Empirical flux measurements (left column), the probability of observing a more Skflux value more extreme (middle), and the estimated effect of increasing temperature on the probability of random ordering (right column) for energy flux distributions in relation to body size (top) and population P:B (bottom)."/>
            <wp:cNvGraphicFramePr/>
            <a:graphic xmlns:a="http://schemas.openxmlformats.org/drawingml/2006/main">
              <a:graphicData uri="http://schemas.openxmlformats.org/drawingml/2006/picture">
                <pic:pic xmlns:pic="http://schemas.openxmlformats.org/drawingml/2006/picture">
                  <pic:nvPicPr>
                    <pic:cNvPr id="0" name="Picture" descr="ms_files/figure-docx/skew%20prob%20temp-1.png"/>
                    <pic:cNvPicPr>
                      <a:picLocks noChangeAspect="1" noChangeArrowheads="1"/>
                    </pic:cNvPicPr>
                  </pic:nvPicPr>
                  <pic:blipFill>
                    <a:blip r:embed="rId17"/>
                    <a:stretch>
                      <a:fillRect/>
                    </a:stretch>
                  </pic:blipFill>
                  <pic:spPr bwMode="auto">
                    <a:xfrm>
                      <a:off x="0" y="0"/>
                      <a:ext cx="5943600" cy="3657600"/>
                    </a:xfrm>
                    <a:prstGeom prst="rect">
                      <a:avLst/>
                    </a:prstGeom>
                    <a:noFill/>
                    <a:ln w="9525">
                      <a:noFill/>
                      <a:headEnd/>
                      <a:tailEnd/>
                    </a:ln>
                  </pic:spPr>
                </pic:pic>
              </a:graphicData>
            </a:graphic>
          </wp:inline>
        </w:drawing>
      </w:r>
    </w:p>
    <w:p w14:paraId="44668DEB" w14:textId="77777777" w:rsidR="00D804A9" w:rsidRDefault="006B5B7A">
      <w:pPr>
        <w:pStyle w:val="ImageCaption"/>
      </w:pPr>
      <w:r>
        <w:t>Figure 5. Empirical flux measurements (left column), the probability o</w:t>
      </w:r>
      <w:r>
        <w:t>f observing a more Sk</w:t>
      </w:r>
      <w:r>
        <w:rPr>
          <w:vertAlign w:val="subscript"/>
        </w:rPr>
        <w:t>flux</w:t>
      </w:r>
      <w:r>
        <w:t xml:space="preserve"> value more extreme (middle), and the estimated effect of increasing temperature on the probability of random ordering (right column) for energy flux distributions in relation to body size (top) and population </w:t>
      </w:r>
      <w:r>
        <w:rPr>
          <w:iCs/>
        </w:rPr>
        <w:t>P:B</w:t>
      </w:r>
      <w:r>
        <w:t xml:space="preserve"> (bottom).</w:t>
      </w:r>
    </w:p>
    <w:p w14:paraId="2D5F3708" w14:textId="77777777" w:rsidR="00D804A9" w:rsidRDefault="006B5B7A">
      <w:pPr>
        <w:pStyle w:val="Heading1"/>
      </w:pPr>
      <w:bookmarkStart w:id="52" w:name="discussion"/>
      <w:bookmarkEnd w:id="17"/>
      <w:bookmarkEnd w:id="24"/>
      <w:r>
        <w:t>Discuss</w:t>
      </w:r>
      <w:r>
        <w:t>ion</w:t>
      </w:r>
    </w:p>
    <w:p w14:paraId="38CEEC66" w14:textId="77777777" w:rsidR="00D804A9" w:rsidRDefault="006B5B7A">
      <w:pPr>
        <w:pStyle w:val="FirstParagraph"/>
      </w:pPr>
      <w:r>
        <w:t>Rising global temperatures are altering the pathways of energy flow across and within ecosystems with potential consequences for the services they provide. Here, we document shifting energy flow pathways across a wide natural temperature gradient to sh</w:t>
      </w:r>
      <w:r>
        <w:t xml:space="preserve">ow that while increasing mean annual temperatures led to expected reductions in mean community body size and increases in mean biomass turnover rates across stream consumer communities, increasing temperatures also systematically skewed energy fluxes </w:t>
      </w:r>
      <w:r>
        <w:rPr>
          <w:i/>
          <w:iCs/>
        </w:rPr>
        <w:t>withi</w:t>
      </w:r>
      <w:r>
        <w:rPr>
          <w:i/>
          <w:iCs/>
        </w:rPr>
        <w:t>n</w:t>
      </w:r>
      <w:r>
        <w:t xml:space="preserve"> communities. Here, energy fluxes were skewed towards smaller, quick turnover populations at warmer temperatures and showed increasingly non-random organization moving from cooler to warmer temperatures. but this trend reversed at the warmest temperatures</w:t>
      </w:r>
      <w:r>
        <w:t xml:space="preserve">. The tendency for energy fluxes to be dominated by </w:t>
      </w:r>
      <w:r>
        <w:lastRenderedPageBreak/>
        <w:t>relatively higher turnover populations at warmer temperatures and this organization to be increasingly non-random, suggests warming may speed up energy fluxes through ecosystems in both an absolute and re</w:t>
      </w:r>
      <w:r>
        <w:t>lative sense.</w:t>
      </w:r>
    </w:p>
    <w:p w14:paraId="754FCB42" w14:textId="77777777" w:rsidR="00D804A9" w:rsidRDefault="006B5B7A">
      <w:pPr>
        <w:pStyle w:val="BodyText"/>
      </w:pPr>
      <w:r>
        <w:t>Increasing global temperatures</w:t>
      </w:r>
    </w:p>
    <w:p w14:paraId="1135AAC0" w14:textId="77777777" w:rsidR="00D804A9" w:rsidRDefault="006B5B7A">
      <w:pPr>
        <w:pStyle w:val="BodyText"/>
      </w:pPr>
      <w:r>
        <w:t xml:space="preserve">(Diaz et al. 2021) SAD are more uneven than their statistical background </w:t>
      </w:r>
      <w:r>
        <w:t>While a growing body of theoretical and empirical study has enhanced our knowledge of temperature-mediated changes to ecosystems ( e.g., O’Connor et al. 2009), general patterns are uncertain and empirical studies often idiosyncratic (Nelson et al. 2017b, Z</w:t>
      </w:r>
      <w:r>
        <w:t xml:space="preserve">hang et al. 2017), especially at higher levels of organizations such as communities and food webs (Walther et al. 2002, Woodward et al. 2010). Yet, identifying general effects of temperature is a necessary step towards understanding how future warming may </w:t>
      </w:r>
      <w:r>
        <w:t>alter the functioning of ecosystems and the services they provide.</w:t>
      </w:r>
    </w:p>
    <w:p w14:paraId="52E44052" w14:textId="77777777" w:rsidR="00D804A9" w:rsidRDefault="006B5B7A">
      <w:pPr>
        <w:pStyle w:val="Heading1"/>
      </w:pPr>
      <w:bookmarkStart w:id="53" w:name="acknowledgements"/>
      <w:bookmarkEnd w:id="52"/>
      <w:r>
        <w:t>Acknowledgements</w:t>
      </w:r>
    </w:p>
    <w:p w14:paraId="198468F3" w14:textId="77777777" w:rsidR="00D804A9" w:rsidRDefault="006B5B7A">
      <w:pPr>
        <w:pStyle w:val="FirstParagraph"/>
      </w:pPr>
      <w:r>
        <w:t xml:space="preserve">We are grateful to Sigurður Guðjonsson, Guðni Guðbergsson, and the staff at the Veiðimlastofnun for providing laboratory space and logistical support. We are also grateful </w:t>
      </w:r>
      <w:r>
        <w:t>to Sveinbj€orn Steinþorsson at the University of Iceland for super-jeep transport to our field sites during the winter. Jeff Wesner and Abe Kanz for code sharing and discussions on modeling diet proportions.</w:t>
      </w:r>
    </w:p>
    <w:p w14:paraId="07BAFFFB" w14:textId="77777777" w:rsidR="00D804A9" w:rsidRDefault="006B5B7A">
      <w:pPr>
        <w:pStyle w:val="Heading1"/>
      </w:pPr>
      <w:bookmarkStart w:id="54" w:name="references"/>
      <w:bookmarkEnd w:id="53"/>
      <w:r>
        <w:t>References</w:t>
      </w:r>
    </w:p>
    <w:p w14:paraId="2BFB0186" w14:textId="77777777" w:rsidR="00D804A9" w:rsidRDefault="006B5B7A">
      <w:pPr>
        <w:pStyle w:val="Bibliography"/>
      </w:pPr>
      <w:bookmarkStart w:id="55" w:name="ref-andersen2013"/>
      <w:bookmarkStart w:id="56" w:name="refs"/>
      <w:r>
        <w:t xml:space="preserve">Andersen, T., P. S. Cranston, and J. </w:t>
      </w:r>
      <w:r>
        <w:t>H. Epler. 2013. Chironomidae of the Holarctic region: Keys and diagnoses, Part 1. Media Tryck, Lund, Sweden.</w:t>
      </w:r>
    </w:p>
    <w:p w14:paraId="57763424" w14:textId="77777777" w:rsidR="00D804A9" w:rsidRDefault="006B5B7A">
      <w:pPr>
        <w:pStyle w:val="Bibliography"/>
      </w:pPr>
      <w:bookmarkStart w:id="57" w:name="ref-arnason1969"/>
      <w:bookmarkEnd w:id="55"/>
      <w:r>
        <w:t>Arnason, B., P. Theodorsson, S. Björnsson, and K. Saemundsson. 1969. Hengill, a high temperature thermal area in Iceland. Bulletin Volcanologique 3</w:t>
      </w:r>
      <w:r>
        <w:t>3:245–259.</w:t>
      </w:r>
    </w:p>
    <w:p w14:paraId="6CBB2756" w14:textId="77777777" w:rsidR="00D804A9" w:rsidRDefault="006B5B7A">
      <w:pPr>
        <w:pStyle w:val="Bibliography"/>
      </w:pPr>
      <w:bookmarkStart w:id="58" w:name="ref-baiser2019"/>
      <w:bookmarkEnd w:id="57"/>
      <w:r>
        <w:t xml:space="preserve">Baiser, B., D. Gravel, A. R. Cirtwill, J. A. Dunne, A. K. Fahimipour, L. J. Gilarranz, J. A. Grochow, D. Li, N. D. Martinez, A. McGrew, T. Poisot, T. N. Romanuk, D. B. Stouffer, L. B. Trotta, F. S. </w:t>
      </w:r>
      <w:r>
        <w:lastRenderedPageBreak/>
        <w:t xml:space="preserve">Valdovinos, R. J. Williams, S. A. Wood, and J. </w:t>
      </w:r>
      <w:r>
        <w:t>D. Yeakel. 2019. Ecogeographical rules and the macroecology of food webs. Global Ecology and Biogeography 28:1204–1218.</w:t>
      </w:r>
    </w:p>
    <w:p w14:paraId="62E0FB69" w14:textId="77777777" w:rsidR="00D804A9" w:rsidRDefault="006B5B7A">
      <w:pPr>
        <w:pStyle w:val="Bibliography"/>
      </w:pPr>
      <w:bookmarkStart w:id="59" w:name="ref-barnes2018"/>
      <w:bookmarkEnd w:id="58"/>
      <w:r>
        <w:t>Barnes, A. D., M. Jochum, J. S. Lefcheck, N. Eisenhauer, C. Scherber, M. I. O’Connor, P. de Ruiter, and U. Brose. 2018. Energy Flux: The</w:t>
      </w:r>
      <w:r>
        <w:t xml:space="preserve"> Link between Multitrophic Biodiversity and Ecosystem Functioning. Trends in Ecology &amp; Evolution 33:186–197.</w:t>
      </w:r>
    </w:p>
    <w:p w14:paraId="6C19DE02" w14:textId="77777777" w:rsidR="00D804A9" w:rsidRDefault="006B5B7A">
      <w:pPr>
        <w:pStyle w:val="Bibliography"/>
      </w:pPr>
      <w:bookmarkStart w:id="60" w:name="ref-belgorodski2017"/>
      <w:bookmarkEnd w:id="59"/>
      <w:r>
        <w:t>Belgorodski, N., M. Greiner, K. Tolksdorf, and K. Schueller. 2017. rriskDistributions: Fitting Distributions to Given Data or Known Quantiles.</w:t>
      </w:r>
    </w:p>
    <w:p w14:paraId="3766DE06" w14:textId="77777777" w:rsidR="00D804A9" w:rsidRDefault="006B5B7A">
      <w:pPr>
        <w:pStyle w:val="Bibliography"/>
      </w:pPr>
      <w:bookmarkStart w:id="61" w:name="ref-benke2017"/>
      <w:bookmarkEnd w:id="60"/>
      <w:r>
        <w:t>Benk</w:t>
      </w:r>
      <w:r>
        <w:t>e, A. C., and A. D. Huryn. 2017. Secondary production and quantitative food webs. Pages 235–254 Methods in Stream Ecology. Elsevier.</w:t>
      </w:r>
    </w:p>
    <w:p w14:paraId="00606A38" w14:textId="77777777" w:rsidR="00D804A9" w:rsidRDefault="006B5B7A">
      <w:pPr>
        <w:pStyle w:val="Bibliography"/>
      </w:pPr>
      <w:bookmarkStart w:id="62" w:name="ref-benke1999"/>
      <w:bookmarkEnd w:id="61"/>
      <w:r>
        <w:t>Benke, A. C., A. D. Huryn, L. A. Smock, and J. B. Wallace. 1999. Length-Mass Relationships for Freshwater Macroinvertebrate</w:t>
      </w:r>
      <w:r>
        <w:t>s in North America with Particular Reference to the Southeastern United States. Journal of the North American Benthological Society 18:308–343.</w:t>
      </w:r>
    </w:p>
    <w:p w14:paraId="0DD79840" w14:textId="77777777" w:rsidR="00D804A9" w:rsidRDefault="006B5B7A">
      <w:pPr>
        <w:pStyle w:val="Bibliography"/>
      </w:pPr>
      <w:bookmarkStart w:id="63" w:name="ref-benke1980"/>
      <w:bookmarkEnd w:id="62"/>
      <w:r>
        <w:t xml:space="preserve">Benke, A. C., and J. B. Wallace. 1980. Trophic basis of production among net-spinning caddisflies in a southern </w:t>
      </w:r>
      <w:r>
        <w:t>appalachain stream. Ecology 61:108–118.</w:t>
      </w:r>
    </w:p>
    <w:p w14:paraId="22F881AE" w14:textId="77777777" w:rsidR="00D804A9" w:rsidRDefault="006B5B7A">
      <w:pPr>
        <w:pStyle w:val="Bibliography"/>
      </w:pPr>
      <w:bookmarkStart w:id="64" w:name="ref-benke1997"/>
      <w:bookmarkEnd w:id="63"/>
      <w:r>
        <w:t>Benke, A. C., and J. B. Wallace. 1997. Trophic Basis of Production Among Riverine Caddisflies: Implications for Food Web Analysis. Ecology 78:1132–1145.</w:t>
      </w:r>
    </w:p>
    <w:p w14:paraId="3293BB6C" w14:textId="77777777" w:rsidR="00D804A9" w:rsidRDefault="006B5B7A">
      <w:pPr>
        <w:pStyle w:val="Bibliography"/>
      </w:pPr>
      <w:bookmarkStart w:id="65" w:name="ref-bideault2019"/>
      <w:bookmarkEnd w:id="64"/>
      <w:r>
        <w:t>Bideault, A., M. Loreau, and D. Gravel. 2019. Temperature Modif</w:t>
      </w:r>
      <w:r>
        <w:t>ies Consumer-Resource Interaction Strength Through Its Effects on Biological Rates and Body Mass. Frontiers in Ecology and Evolution 7.</w:t>
      </w:r>
    </w:p>
    <w:p w14:paraId="6889E7A9" w14:textId="77777777" w:rsidR="00D804A9" w:rsidRDefault="006B5B7A">
      <w:pPr>
        <w:pStyle w:val="Bibliography"/>
      </w:pPr>
      <w:bookmarkStart w:id="66" w:name="ref-brose2012"/>
      <w:bookmarkEnd w:id="65"/>
      <w:r>
        <w:t>Brose, U., J. A. Dunne, Montoya José M., O. L. Petchey, F. D. Schneider, and U. Jacob. 2012. Climate change in size-stru</w:t>
      </w:r>
      <w:r>
        <w:t>ctured ecosystems. Philosophical Transactions of the Royal Society B: Biological Sciences 367:2903–2912.</w:t>
      </w:r>
    </w:p>
    <w:p w14:paraId="0D893EE6" w14:textId="77777777" w:rsidR="00D804A9" w:rsidRDefault="006B5B7A">
      <w:pPr>
        <w:pStyle w:val="Bibliography"/>
      </w:pPr>
      <w:bookmarkStart w:id="67" w:name="ref-brown2004"/>
      <w:bookmarkEnd w:id="66"/>
      <w:r>
        <w:t>Brown, J. H., J. F. Gillooly, A. P. Allen, V. M. Savage, and G. B. West. 2004. Toward a Metabolic Theory of Ecology. Ecology 85:1771–1789.</w:t>
      </w:r>
    </w:p>
    <w:p w14:paraId="653EC4BC" w14:textId="77777777" w:rsidR="00D804A9" w:rsidRDefault="006B5B7A">
      <w:pPr>
        <w:pStyle w:val="Bibliography"/>
      </w:pPr>
      <w:bookmarkStart w:id="68" w:name="ref-burkner2017"/>
      <w:bookmarkEnd w:id="67"/>
      <w:r>
        <w:t>Bürkner, P.-</w:t>
      </w:r>
      <w:r>
        <w:t>C. 2017. Brms: An R Package for Bayesian Multilevel Models Using Stan. Journal of Statistical Software 80:1–28.</w:t>
      </w:r>
    </w:p>
    <w:p w14:paraId="340E4F91" w14:textId="77777777" w:rsidR="00D804A9" w:rsidRDefault="006B5B7A">
      <w:pPr>
        <w:pStyle w:val="Bibliography"/>
      </w:pPr>
      <w:bookmarkStart w:id="69" w:name="ref-chao2019"/>
      <w:bookmarkEnd w:id="68"/>
      <w:r>
        <w:t>Chao, A., and C. Ricotta. 2019. Quantifying evenness and linking it to diversity, beta diversity, and similarity. Ecology 100:e02852.</w:t>
      </w:r>
    </w:p>
    <w:p w14:paraId="240F3D67" w14:textId="77777777" w:rsidR="00D804A9" w:rsidRDefault="006B5B7A">
      <w:pPr>
        <w:pStyle w:val="Bibliography"/>
      </w:pPr>
      <w:bookmarkStart w:id="70" w:name="ref-coblentz2017"/>
      <w:bookmarkEnd w:id="69"/>
      <w:r>
        <w:t xml:space="preserve">Coblentz, </w:t>
      </w:r>
      <w:r>
        <w:t>K. E., A. E. Rosenblatt, and M. Novak. 2017. The application of Bayesian hierarchical models to quantify individual diet specialization. Ecology 98:1535–1547.</w:t>
      </w:r>
    </w:p>
    <w:p w14:paraId="77B35615" w14:textId="77777777" w:rsidR="00D804A9" w:rsidRDefault="006B5B7A">
      <w:pPr>
        <w:pStyle w:val="Bibliography"/>
      </w:pPr>
      <w:bookmarkStart w:id="71" w:name="ref-cross2011"/>
      <w:bookmarkEnd w:id="70"/>
      <w:r>
        <w:t>Cross, W. F., C. V. Baxter, K. C. Donner, E. J. Rosi-Marshall, T. A. Kennedy, R. O. Hall, H. A. W</w:t>
      </w:r>
      <w:r>
        <w:t>. Kelly, and R. S. Rogers. 2011. Ecosystem ecology meets adaptive management: Food web response to a controlled flood on the Colorado River, Glen Canyon. Ecological Applications 21:2016–2033.</w:t>
      </w:r>
    </w:p>
    <w:p w14:paraId="35FA5047" w14:textId="77777777" w:rsidR="00D804A9" w:rsidRDefault="006B5B7A">
      <w:pPr>
        <w:pStyle w:val="Bibliography"/>
      </w:pPr>
      <w:bookmarkStart w:id="72" w:name="ref-cross2007"/>
      <w:bookmarkEnd w:id="71"/>
      <w:r>
        <w:lastRenderedPageBreak/>
        <w:t xml:space="preserve">Cross, W. F., J. B. Wallace, and A. D. Rosemond. 2007. Nutrient </w:t>
      </w:r>
      <w:r>
        <w:t>Enrichment Reduces Constraints on Material Flows in a Detritus-Based Food Web. Ecology 88:2563–2575.</w:t>
      </w:r>
    </w:p>
    <w:p w14:paraId="5EE675F4" w14:textId="77777777" w:rsidR="00D804A9" w:rsidRDefault="006B5B7A">
      <w:pPr>
        <w:pStyle w:val="Bibliography"/>
      </w:pPr>
      <w:bookmarkStart w:id="73" w:name="ref-deruiter1995"/>
      <w:bookmarkEnd w:id="72"/>
      <w:r>
        <w:t>de Ruiter, P. C., A.-M. Neutel, and J. C. Moore. 1995. Energetics, Patterns of Interaction Strengths, and Stability in Real Ecosystems. Science 269:1257–12</w:t>
      </w:r>
      <w:r>
        <w:t>60.</w:t>
      </w:r>
    </w:p>
    <w:p w14:paraId="4A47FA64" w14:textId="77777777" w:rsidR="00D804A9" w:rsidRDefault="006B5B7A">
      <w:pPr>
        <w:pStyle w:val="Bibliography"/>
      </w:pPr>
      <w:bookmarkStart w:id="74" w:name="ref-dell2014"/>
      <w:bookmarkEnd w:id="73"/>
      <w:r>
        <w:t>Dell, A. I., S. Pawar, and V. M. Savage. 2014. Temperature dependence of trophic interactions are driven by asymmetry of species responses and foraging strategy. Journal of Animal Ecology 83:70–84.</w:t>
      </w:r>
    </w:p>
    <w:p w14:paraId="465DA59F" w14:textId="77777777" w:rsidR="00D804A9" w:rsidRDefault="006B5B7A">
      <w:pPr>
        <w:pStyle w:val="Bibliography"/>
      </w:pPr>
      <w:bookmarkStart w:id="75" w:name="ref-demars2011"/>
      <w:bookmarkEnd w:id="74"/>
      <w:r>
        <w:t>Demars, B. O. L., J. R. Manson, J. S. Ólafsson, G. M. Gíslason, R. Gudmundsdóttir, G. Woodward, J. Reiss, D. E. Pichler, J. J. Rasmussen, and N. Friberg. 2011. Temperature and the metabolic balance of streams. Freshwater Biology 56:1106–1121.</w:t>
      </w:r>
    </w:p>
    <w:p w14:paraId="11A78FB1" w14:textId="77777777" w:rsidR="00D804A9" w:rsidRDefault="006B5B7A">
      <w:pPr>
        <w:pStyle w:val="Bibliography"/>
      </w:pPr>
      <w:bookmarkStart w:id="76" w:name="ref-diaz2021a"/>
      <w:bookmarkEnd w:id="75"/>
      <w:r>
        <w:t xml:space="preserve">Diaz, R. M., </w:t>
      </w:r>
      <w:r>
        <w:t>H. Ye, and S. K. M. Ernest. 2021. Empirical abundance distributions are more uneven than expected given their statistical baseline. Ecology Letters n/a.</w:t>
      </w:r>
    </w:p>
    <w:p w14:paraId="6440455A" w14:textId="77777777" w:rsidR="00D804A9" w:rsidRDefault="006B5B7A">
      <w:pPr>
        <w:pStyle w:val="Bibliography"/>
      </w:pPr>
      <w:bookmarkStart w:id="77" w:name="ref-fordyce2011"/>
      <w:bookmarkEnd w:id="76"/>
      <w:r>
        <w:t>Fordyce, J. A., Z. Gompert, M. L. Forister, and C. C. Nice. 2011. A Hierarchical Bayesian Approach to E</w:t>
      </w:r>
      <w:r>
        <w:t>cological Count Data: A Flexible Tool for Ecologists. PLOS ONE 6:e26785.</w:t>
      </w:r>
    </w:p>
    <w:p w14:paraId="10B1758D" w14:textId="77777777" w:rsidR="00D804A9" w:rsidRDefault="006B5B7A">
      <w:pPr>
        <w:pStyle w:val="Bibliography"/>
      </w:pPr>
      <w:bookmarkStart w:id="78" w:name="ref-friberg2009"/>
      <w:bookmarkEnd w:id="77"/>
      <w:r>
        <w:t>Friberg, N., J. B. Dybkjær, J. S. Olafsson, G. M. Gislason, S. E. Larsen, and T. L. Lauridsen. 2009. Relationships between structure and function in streams contrasting in temperature</w:t>
      </w:r>
      <w:r>
        <w:t>. Freshwater Biology 54:2051–2068.</w:t>
      </w:r>
    </w:p>
    <w:p w14:paraId="02F74C43" w14:textId="77777777" w:rsidR="00D804A9" w:rsidRDefault="006B5B7A">
      <w:pPr>
        <w:pStyle w:val="Bibliography"/>
      </w:pPr>
      <w:bookmarkStart w:id="79" w:name="ref-gibert2019"/>
      <w:bookmarkEnd w:id="78"/>
      <w:r>
        <w:t>Gibert, J. P. 2019. Temperature directly and indirectly influences food web structure. Scientific Reports 9:5312.</w:t>
      </w:r>
    </w:p>
    <w:p w14:paraId="643555FE" w14:textId="77777777" w:rsidR="00D804A9" w:rsidRDefault="006B5B7A">
      <w:pPr>
        <w:pStyle w:val="Bibliography"/>
      </w:pPr>
      <w:bookmarkStart w:id="80" w:name="ref-gibert2017"/>
      <w:bookmarkEnd w:id="79"/>
      <w:r>
        <w:t>Gibert, J. P., and J. P. DeLong. 2017. Phenotypic variation explains food web structural patterns. Proceedings of the National Academy of Scie</w:t>
      </w:r>
      <w:r>
        <w:t>nces 114:11187–11192.</w:t>
      </w:r>
    </w:p>
    <w:p w14:paraId="6D30DF31" w14:textId="77777777" w:rsidR="00D804A9" w:rsidRDefault="006B5B7A">
      <w:pPr>
        <w:pStyle w:val="Bibliography"/>
      </w:pPr>
      <w:bookmarkStart w:id="81" w:name="ref-gillooly2001"/>
      <w:bookmarkEnd w:id="80"/>
      <w:r>
        <w:t>Gillooly, J. F., J. H. Brown, G. B. West, V. M. Savage, and E. L. Charnov. 2001. Effects of size and temperature on metabolic rate. Science (New York, N.Y.) 293:2248–2251.</w:t>
      </w:r>
    </w:p>
    <w:p w14:paraId="06EF5D8E" w14:textId="77777777" w:rsidR="00D804A9" w:rsidRDefault="006B5B7A">
      <w:pPr>
        <w:pStyle w:val="Bibliography"/>
      </w:pPr>
      <w:bookmarkStart w:id="82" w:name="ref-gini1921"/>
      <w:bookmarkEnd w:id="81"/>
      <w:r>
        <w:t>Gini, C. 1921. Measurement of Inequality of Incomes. The Econo</w:t>
      </w:r>
      <w:r>
        <w:t>mic Journal 31:124–126.</w:t>
      </w:r>
    </w:p>
    <w:p w14:paraId="27E4C2B7" w14:textId="77777777" w:rsidR="00D804A9" w:rsidRDefault="006B5B7A">
      <w:pPr>
        <w:pStyle w:val="Bibliography"/>
      </w:pPr>
      <w:bookmarkStart w:id="83" w:name="ref-haegeman2008"/>
      <w:bookmarkEnd w:id="82"/>
      <w:r>
        <w:t>Haegeman, B., and M. Loreau. 2008. Limitations of entropy maximization in ecology. Oikos 117:1700–1710.</w:t>
      </w:r>
    </w:p>
    <w:p w14:paraId="0E0EADD1" w14:textId="77777777" w:rsidR="00D804A9" w:rsidRDefault="006B5B7A">
      <w:pPr>
        <w:pStyle w:val="Bibliography"/>
      </w:pPr>
      <w:bookmarkStart w:id="84" w:name="ref-hannesdottir2013"/>
      <w:bookmarkEnd w:id="83"/>
      <w:r>
        <w:t>Hannesdóttir, E. R., G. M. Gíslason, J. S. Ólafsson, Ó. P. Ólafsson, and E. J. O’Gorman. 2013. Increased Stream Productivity wit</w:t>
      </w:r>
      <w:r>
        <w:t>h Warming Supports Higher Trophic Levels. Advances in Ecological Research 48:285–342.</w:t>
      </w:r>
    </w:p>
    <w:p w14:paraId="642EDB67" w14:textId="77777777" w:rsidR="00D804A9" w:rsidRDefault="006B5B7A">
      <w:pPr>
        <w:pStyle w:val="Bibliography"/>
      </w:pPr>
      <w:bookmarkStart w:id="85" w:name="ref-hood2018"/>
      <w:bookmarkEnd w:id="84"/>
      <w:r>
        <w:t>Hood, J. M., J. P. Benstead, W. F. Cross, A. D. Huryn, P. W. Johnson, G. M. Gíslason, J. R. Junker, D. Nelson, J. S. Ólafsson, and C. Tran. 2018. Increased resource use e</w:t>
      </w:r>
      <w:r>
        <w:t>fficiency amplifies positive response of aquatic primary production to experimental warming. Global Change Biology 24:1069–1084.</w:t>
      </w:r>
    </w:p>
    <w:p w14:paraId="74A3EC43" w14:textId="77777777" w:rsidR="00D804A9" w:rsidRDefault="006B5B7A">
      <w:pPr>
        <w:pStyle w:val="Bibliography"/>
      </w:pPr>
      <w:bookmarkStart w:id="86" w:name="ref-huryn1986"/>
      <w:bookmarkEnd w:id="85"/>
      <w:r>
        <w:t>Huryn, A. D., and J. B. Wallace. 1986. A method for obtaining in situ growth rates of larval Chironomidae (Diptera) and its app</w:t>
      </w:r>
      <w:r>
        <w:t>lication to studies of secondary production. Limnology and Oceanography 31:216–221.</w:t>
      </w:r>
    </w:p>
    <w:p w14:paraId="4FABAB1E" w14:textId="77777777" w:rsidR="00D804A9" w:rsidRDefault="006B5B7A">
      <w:pPr>
        <w:pStyle w:val="Bibliography"/>
      </w:pPr>
      <w:bookmarkStart w:id="87" w:name="ref-junker2020"/>
      <w:bookmarkEnd w:id="86"/>
      <w:r>
        <w:lastRenderedPageBreak/>
        <w:t>Junker, J. R., W. F. Cross, J. P. Benstead, A. D. Huryn, J. M. Hood, D. Nelson, G. M. Gíslason, and J. S. Ólafsson. 2020. Resource supply governs the apparent temperature d</w:t>
      </w:r>
      <w:r>
        <w:t>ependence of animal production in stream ecosystems. Ecology Letters 23:1809–1819.</w:t>
      </w:r>
    </w:p>
    <w:p w14:paraId="07D08394" w14:textId="77777777" w:rsidR="00D804A9" w:rsidRDefault="006B5B7A">
      <w:pPr>
        <w:pStyle w:val="Bibliography"/>
      </w:pPr>
      <w:bookmarkStart w:id="88" w:name="ref-lorenz1905"/>
      <w:bookmarkEnd w:id="87"/>
      <w:r>
        <w:t>Lorenz, M. O. 1905. Methods of Measuring the Concentration of Wealth. Publications of the American Statistical Association 9:209.</w:t>
      </w:r>
    </w:p>
    <w:p w14:paraId="65548AE6" w14:textId="77777777" w:rsidR="00D804A9" w:rsidRDefault="006B5B7A">
      <w:pPr>
        <w:pStyle w:val="Bibliography"/>
      </w:pPr>
      <w:bookmarkStart w:id="89" w:name="ref-may1972"/>
      <w:bookmarkEnd w:id="88"/>
      <w:r>
        <w:t>May, R. M. 1972. Will a Large Complex Syste</w:t>
      </w:r>
      <w:r>
        <w:t>m be Stable? Nature 238:413–414.</w:t>
      </w:r>
    </w:p>
    <w:p w14:paraId="776173FD" w14:textId="77777777" w:rsidR="00D804A9" w:rsidRDefault="006B5B7A">
      <w:pPr>
        <w:pStyle w:val="Bibliography"/>
      </w:pPr>
      <w:bookmarkStart w:id="90" w:name="ref-mccann1998"/>
      <w:bookmarkEnd w:id="89"/>
      <w:r>
        <w:t>McCann, K., A. Hastings, and G. R. Huxel. 1998. Weak trophic interactions and the balance of nature. Nature 395:794–798.</w:t>
      </w:r>
    </w:p>
    <w:p w14:paraId="70ABBA53" w14:textId="77777777" w:rsidR="00D804A9" w:rsidRDefault="006B5B7A">
      <w:pPr>
        <w:pStyle w:val="Bibliography"/>
      </w:pPr>
      <w:bookmarkStart w:id="91" w:name="ref-merritt2008"/>
      <w:bookmarkEnd w:id="90"/>
      <w:r>
        <w:t>Merritt, R. W., K. W. Cummins, and M. B. Berg, editors. 2008. An Introduction to the Aquatic Insects o</w:t>
      </w:r>
      <w:r>
        <w:t>f North America. Fourth. Kendall/Hunt Publishing Co., Dubuque, IA.</w:t>
      </w:r>
    </w:p>
    <w:p w14:paraId="07180774" w14:textId="77777777" w:rsidR="00D804A9" w:rsidRDefault="006B5B7A">
      <w:pPr>
        <w:pStyle w:val="Bibliography"/>
      </w:pPr>
      <w:bookmarkStart w:id="92" w:name="ref-nelson2017a"/>
      <w:bookmarkEnd w:id="91"/>
      <w:r>
        <w:t>Nelson, D., J. P. Benstead, A. D. Huryn, W. F. Cross, J. M. Hood, P. W. Johnson, J. R. Junker, G. M. Gíslason, and J. S. Ólafsson. 2017a. Shifts in community size structure drive temperatur</w:t>
      </w:r>
      <w:r>
        <w:t>e invariance of secondary production in a stream-warming experiment. Ecology 98:1797–1806.</w:t>
      </w:r>
    </w:p>
    <w:p w14:paraId="3FE2A603" w14:textId="77777777" w:rsidR="00D804A9" w:rsidRDefault="006B5B7A">
      <w:pPr>
        <w:pStyle w:val="Bibliography"/>
      </w:pPr>
      <w:bookmarkStart w:id="93" w:name="ref-nelson2017"/>
      <w:bookmarkEnd w:id="92"/>
      <w:r>
        <w:t>Nelson, D., J. P. Benstead, A. D. Huryn, W. F. Cross, J. M. Hood, P. W. Johnson, J. R. Junker, G. M. Gíslason, and J. S. Ólafsson. 2017b. Experimental whole-stream w</w:t>
      </w:r>
      <w:r>
        <w:t>arming alters community size structure. Global Change Biology 23:2618–2628.</w:t>
      </w:r>
    </w:p>
    <w:p w14:paraId="750795C2" w14:textId="77777777" w:rsidR="00D804A9" w:rsidRDefault="006B5B7A">
      <w:pPr>
        <w:pStyle w:val="Bibliography"/>
      </w:pPr>
      <w:bookmarkStart w:id="94" w:name="ref-nelson2020"/>
      <w:bookmarkEnd w:id="93"/>
      <w:r>
        <w:t>Nelson, D., J. P. Benstead, A. D. Huryn, W. F. Cross, J. M. Hood, P. W. Johnson, J. R. Junker, G. M. Gíslason, and J. S. Ólafsson. 2020. Thermal niche diversity and trophic redunda</w:t>
      </w:r>
      <w:r>
        <w:t>ncy drive neutral effects of warming on energy flux through a stream food web. Ecology.</w:t>
      </w:r>
    </w:p>
    <w:p w14:paraId="3F09170F" w14:textId="77777777" w:rsidR="00D804A9" w:rsidRDefault="006B5B7A">
      <w:pPr>
        <w:pStyle w:val="Bibliography"/>
      </w:pPr>
      <w:bookmarkStart w:id="95" w:name="ref-oconnor2009"/>
      <w:bookmarkEnd w:id="94"/>
      <w:r>
        <w:t>O’Connor, M. I., M. F. Piehler, D. M. Leech, A. Anton, and J. F. Bruno. 2009. Warming and Resource Availability Shift Food Web Structure and Metabolism. PLOS Biology 7:</w:t>
      </w:r>
      <w:r>
        <w:t>e1000178.</w:t>
      </w:r>
    </w:p>
    <w:p w14:paraId="5AC65D5C" w14:textId="77777777" w:rsidR="00D804A9" w:rsidRDefault="006B5B7A">
      <w:pPr>
        <w:pStyle w:val="Bibliography"/>
      </w:pPr>
      <w:bookmarkStart w:id="96" w:name="ref-ogorman2014"/>
      <w:bookmarkEnd w:id="95"/>
      <w:r>
        <w:t>O’Gorman, E. J., J. P. Benstead, W. F. Cross, N. Friberg, J. M. Hood, P. W. Johnson, B. D. Sigurdsson, and G. Woodward. 2014. Climate change and geothermal ecosystems: Natural laboratories, sentinel systems, and future refugia. Global Change Biol</w:t>
      </w:r>
      <w:r>
        <w:t>ogy 20:3291–3299.</w:t>
      </w:r>
    </w:p>
    <w:p w14:paraId="06F87422" w14:textId="77777777" w:rsidR="00D804A9" w:rsidRDefault="006B5B7A">
      <w:pPr>
        <w:pStyle w:val="Bibliography"/>
      </w:pPr>
      <w:bookmarkStart w:id="97" w:name="ref-ogorman2019"/>
      <w:bookmarkEnd w:id="96"/>
      <w:r>
        <w:t>O’Gorman, E. J., O. L. Petchey, K. J. Faulkner, B. Gallo, T. A. C. Gordon, J. Neto-Cerejeira, J. S. Ólafsson, D. E. Pichler, M. S. A. Thompson, and G. Woodward. 2019. A simple model predicts how warming simplifies wild food webs. Nature C</w:t>
      </w:r>
      <w:r>
        <w:t>limate Change:1.</w:t>
      </w:r>
    </w:p>
    <w:p w14:paraId="048BEA70" w14:textId="77777777" w:rsidR="00D804A9" w:rsidRDefault="006B5B7A">
      <w:pPr>
        <w:pStyle w:val="Bibliography"/>
      </w:pPr>
      <w:bookmarkStart w:id="98" w:name="ref-ogorman2012"/>
      <w:bookmarkEnd w:id="97"/>
      <w:r>
        <w:t>O’Gorman, E. J., D. E. Pichler, G. Adams, J. P. Benstead, H. Cohen, N. Craig, W. F. Cross, B. O. L. Demars, N. Friberg, G. M. Gíslason, R. Gudmundsdóttir, A. Hawczak, J. M. Hood, L. N. Hudson, L. Johansson, M. P. Johansson, J. R. Junker, A</w:t>
      </w:r>
      <w:r>
        <w:t>. Laurila, J. R. Manson, E. Mavromati, D. Nelson, J. S. Ólafsson, D. M. Perkins, O. L. Petchey, M. Plebani, D. C. Reuman, B. C. Rall, R. Stewart, M. S. A. Thompson, and G. Woodward. 2012. Impacts of Warming on the Structure and Functioning of Aquatic Commu</w:t>
      </w:r>
      <w:r>
        <w:t>nities. Pages 81–176 Advances in Ecological Research. Elsevier.</w:t>
      </w:r>
    </w:p>
    <w:p w14:paraId="06AD7301" w14:textId="77777777" w:rsidR="00D804A9" w:rsidRDefault="006B5B7A">
      <w:pPr>
        <w:pStyle w:val="Bibliography"/>
      </w:pPr>
      <w:bookmarkStart w:id="99" w:name="ref-padfield2017"/>
      <w:bookmarkEnd w:id="98"/>
      <w:r>
        <w:lastRenderedPageBreak/>
        <w:t>Padfield, D., C. Lowe, A. Buckling, R. Ffrench-Constant, S. Jennings, F. Shelley, J. S. Ólafsson, and G. Yvon-Durocher. 2017. Metabolic compensation constrains the temperature dependence of gr</w:t>
      </w:r>
      <w:r>
        <w:t>oss primary production. Ecology Letters 20:1250–1260.</w:t>
      </w:r>
    </w:p>
    <w:p w14:paraId="47219633" w14:textId="77777777" w:rsidR="00D804A9" w:rsidRDefault="006B5B7A">
      <w:pPr>
        <w:pStyle w:val="Bibliography"/>
      </w:pPr>
      <w:bookmarkStart w:id="100" w:name="ref-peterson1977"/>
      <w:bookmarkEnd w:id="99"/>
      <w:r>
        <w:t>Peterson, B. V. 1977. Black flies of Iceland (Diptera-Simuliidae). Canadian Entomologist 109:449–472.</w:t>
      </w:r>
    </w:p>
    <w:p w14:paraId="6E8BFC24" w14:textId="77777777" w:rsidR="00D804A9" w:rsidRDefault="006B5B7A">
      <w:pPr>
        <w:pStyle w:val="Bibliography"/>
      </w:pPr>
      <w:bookmarkStart w:id="101" w:name="ref-root2003"/>
      <w:bookmarkEnd w:id="100"/>
      <w:r>
        <w:t>Root, T. L., J. T. Price, K. R. Hall, S. H. Schneider, C. Rosenzweig, and J. A. Pounds. 2003. Finger</w:t>
      </w:r>
      <w:r>
        <w:t>prints of global warming on wild animals and plants. Nature 421:57–60.</w:t>
      </w:r>
    </w:p>
    <w:p w14:paraId="0B54D436" w14:textId="77777777" w:rsidR="00D804A9" w:rsidRDefault="006B5B7A">
      <w:pPr>
        <w:pStyle w:val="Bibliography"/>
      </w:pPr>
      <w:bookmarkStart w:id="102" w:name="ref-rosi-marshall2016"/>
      <w:bookmarkEnd w:id="101"/>
      <w:r>
        <w:t>Rosi-Marshall, E. J., H. A. Wellard Kelly, R. O. Hall, and K. A. Vallis. 2016. Methods for quantifying aquatic macroinvertebrate diets. Freshwater Science 35:229–236.</w:t>
      </w:r>
    </w:p>
    <w:p w14:paraId="505DDB15" w14:textId="77777777" w:rsidR="00D804A9" w:rsidRDefault="006B5B7A">
      <w:pPr>
        <w:pStyle w:val="Bibliography"/>
      </w:pPr>
      <w:bookmarkStart w:id="103" w:name="ref-schindelin2012"/>
      <w:bookmarkEnd w:id="102"/>
      <w:r>
        <w:t>Schindelin, J., I.</w:t>
      </w:r>
      <w:r>
        <w:t xml:space="preserve"> Arganda-Carreras, E. Frise, V. Kaynig, M. Longair, T. Pietzsch, S. Preibisch, C. Rueden, S. Saalfeld, B. Schmid, J.-Y. Tinevez, D. J. White, V. Hartenstein, K. Eliceiri, P. Tomancak, and A. Cardona. 2012. Fiji: An open-source platform for biological-image</w:t>
      </w:r>
      <w:r>
        <w:t xml:space="preserve"> analysis. Nature Methods 9:676–682.</w:t>
      </w:r>
    </w:p>
    <w:p w14:paraId="3BAA88B3" w14:textId="77777777" w:rsidR="00D804A9" w:rsidRDefault="006B5B7A">
      <w:pPr>
        <w:pStyle w:val="Bibliography"/>
      </w:pPr>
      <w:bookmarkStart w:id="104" w:name="ref-solomon1975"/>
      <w:bookmarkEnd w:id="103"/>
      <w:r>
        <w:t>Solomon, D. L. 1975. A comparative approach to species diversity:7.</w:t>
      </w:r>
    </w:p>
    <w:p w14:paraId="184B0D3A" w14:textId="77777777" w:rsidR="00D804A9" w:rsidRDefault="006B5B7A">
      <w:pPr>
        <w:pStyle w:val="Bibliography"/>
      </w:pPr>
      <w:bookmarkStart w:id="105" w:name="ref-thompson2012"/>
      <w:bookmarkEnd w:id="104"/>
      <w:r>
        <w:t>Thompson, R. M., U. Brose, J. A. Dunne, R. O. Hall, S. Hladyz, R. L. Kitching, N. D. Martinez, H. Rantala, T. N. Romanuk, D. B. Stouffer, and J. M. Tyl</w:t>
      </w:r>
      <w:r>
        <w:t>ianakis. 2012. Food webs: Reconciling the structure and function of biodiversity. Trends in Ecology &amp; Evolution 27:689–697.</w:t>
      </w:r>
    </w:p>
    <w:p w14:paraId="12472784" w14:textId="77777777" w:rsidR="00D804A9" w:rsidRDefault="006B5B7A">
      <w:pPr>
        <w:pStyle w:val="Bibliography"/>
      </w:pPr>
      <w:bookmarkStart w:id="106" w:name="ref-walther2002"/>
      <w:bookmarkEnd w:id="105"/>
      <w:r>
        <w:t>Walther, G.-R., E. Post, P. Convey, A. Menzel, C. Parmesan, T. J. C. Beebee, J.-M. Fromentin, O. Hoegh-Guldberg, and F. Bairlein. 20</w:t>
      </w:r>
      <w:r>
        <w:t>02. Ecological responses to recent climate change. Nature 416:389–395.</w:t>
      </w:r>
    </w:p>
    <w:p w14:paraId="4EC3A455" w14:textId="77777777" w:rsidR="00D804A9" w:rsidRDefault="006B5B7A">
      <w:pPr>
        <w:pStyle w:val="Bibliography"/>
      </w:pPr>
      <w:bookmarkStart w:id="107" w:name="ref-welch1968"/>
      <w:bookmarkEnd w:id="106"/>
      <w:r>
        <w:t>Welch, H. E. 1968. Relationships between Assimiliation Efficiencies and Growth Efficiencies for Aquatic Consumers. Ecology 49:755–759.</w:t>
      </w:r>
    </w:p>
    <w:p w14:paraId="42841F41" w14:textId="77777777" w:rsidR="00D804A9" w:rsidRDefault="006B5B7A">
      <w:pPr>
        <w:pStyle w:val="Bibliography"/>
      </w:pPr>
      <w:bookmarkStart w:id="108" w:name="ref-whittaker1952"/>
      <w:bookmarkEnd w:id="107"/>
      <w:r>
        <w:t xml:space="preserve">Whittaker, R. H. 1952. A Study of </w:t>
      </w:r>
      <w:r>
        <w:t>Summer Foliage Insect Communities in the Great Smoky Mountains. Ecological Monographs 22:1–44.</w:t>
      </w:r>
    </w:p>
    <w:p w14:paraId="61AFDA4D" w14:textId="77777777" w:rsidR="00D804A9" w:rsidRDefault="006B5B7A">
      <w:pPr>
        <w:pStyle w:val="Bibliography"/>
      </w:pPr>
      <w:bookmarkStart w:id="109" w:name="ref-woodward2010"/>
      <w:bookmarkEnd w:id="108"/>
      <w:r>
        <w:t>Woodward, G., J. P. Benstead, O. S. Beveridge, J. Blanchard, T. Brey, L. E. Brown, W. F. Cross, N. Friberg, T. C. Ings, U. Jacob, S. Jennings, M. E. Ledger, A. M</w:t>
      </w:r>
      <w:r>
        <w:t>. Milner, J. M. Montoya, E. O’Gorman, J. M. Olesen, O. L. Petchey, D. E. Pichler, D. C. Reuman, M. S. A. Thompson, F. J. F. Van Veen, and G. Yvon-Durocher. 2010. Ecological Networks in a Changing Climate. Pages 71–138 Advances in Ecological Research. Elsev</w:t>
      </w:r>
      <w:r>
        <w:t>ier.</w:t>
      </w:r>
    </w:p>
    <w:p w14:paraId="3256A613" w14:textId="77777777" w:rsidR="00D804A9" w:rsidRDefault="006B5B7A">
      <w:pPr>
        <w:pStyle w:val="Bibliography"/>
      </w:pPr>
      <w:bookmarkStart w:id="110" w:name="ref-zhang2017"/>
      <w:bookmarkEnd w:id="109"/>
      <w:r>
        <w:t>Zhang, L., D. Takahashi, M. Hartvig, and K. H. Andersen. 2017. Food-web dynamics under climate change. Proceedings of the Royal Society B: Biological Sciences 284:20171772.</w:t>
      </w:r>
    </w:p>
    <w:p w14:paraId="412DE22C" w14:textId="77777777" w:rsidR="00D804A9" w:rsidRDefault="006B5B7A">
      <w:pPr>
        <w:pStyle w:val="Heading1"/>
      </w:pPr>
      <w:bookmarkStart w:id="111" w:name="appendix"/>
      <w:bookmarkEnd w:id="54"/>
      <w:bookmarkEnd w:id="56"/>
      <w:bookmarkEnd w:id="110"/>
      <w:r>
        <w:lastRenderedPageBreak/>
        <w:t>Appendix</w:t>
      </w:r>
    </w:p>
    <w:p w14:paraId="184A7F77" w14:textId="77777777" w:rsidR="00D804A9" w:rsidRDefault="006B5B7A">
      <w:pPr>
        <w:pStyle w:val="CaptionedFigure"/>
      </w:pPr>
      <w:r>
        <w:rPr>
          <w:noProof/>
        </w:rPr>
        <w:drawing>
          <wp:inline distT="0" distB="0" distL="0" distR="0" wp14:anchorId="3ED84E53" wp14:editId="0B41AD55">
            <wp:extent cx="4582182" cy="3665746"/>
            <wp:effectExtent l="0" t="0" r="0" b="0"/>
            <wp:docPr id="6" name="Picture" descr="Figure S1. Modeled diet proportions of consumer communities across the temperature gradient."/>
            <wp:cNvGraphicFramePr/>
            <a:graphic xmlns:a="http://schemas.openxmlformats.org/drawingml/2006/main">
              <a:graphicData uri="http://schemas.openxmlformats.org/drawingml/2006/picture">
                <pic:pic xmlns:pic="http://schemas.openxmlformats.org/drawingml/2006/picture">
                  <pic:nvPicPr>
                    <pic:cNvPr id="0" name="Picture" descr="ms_files/figure-docx/diet%20figure-1.png"/>
                    <pic:cNvPicPr>
                      <a:picLocks noChangeAspect="1" noChangeArrowheads="1"/>
                    </pic:cNvPicPr>
                  </pic:nvPicPr>
                  <pic:blipFill>
                    <a:blip r:embed="rId18"/>
                    <a:stretch>
                      <a:fillRect/>
                    </a:stretch>
                  </pic:blipFill>
                  <pic:spPr bwMode="auto">
                    <a:xfrm>
                      <a:off x="0" y="0"/>
                      <a:ext cx="4582182" cy="3665746"/>
                    </a:xfrm>
                    <a:prstGeom prst="rect">
                      <a:avLst/>
                    </a:prstGeom>
                    <a:noFill/>
                    <a:ln w="9525">
                      <a:noFill/>
                      <a:headEnd/>
                      <a:tailEnd/>
                    </a:ln>
                  </pic:spPr>
                </pic:pic>
              </a:graphicData>
            </a:graphic>
          </wp:inline>
        </w:drawing>
      </w:r>
    </w:p>
    <w:p w14:paraId="7D08A4A9" w14:textId="77777777" w:rsidR="00D804A9" w:rsidRDefault="006B5B7A">
      <w:pPr>
        <w:pStyle w:val="ImageCaption"/>
      </w:pPr>
      <w:r>
        <w:t xml:space="preserve">Figure S1. Modeled diet proportions of consumer communities across </w:t>
      </w:r>
      <w:r>
        <w:t>the temperature gradient.</w:t>
      </w:r>
    </w:p>
    <w:p w14:paraId="4FA1DC95" w14:textId="77777777" w:rsidR="00D804A9" w:rsidRDefault="006B5B7A">
      <w:pPr>
        <w:pStyle w:val="CaptionedFigure"/>
      </w:pPr>
      <w:r>
        <w:rPr>
          <w:noProof/>
        </w:rPr>
        <w:lastRenderedPageBreak/>
        <w:drawing>
          <wp:inline distT="0" distB="0" distL="0" distR="0" wp14:anchorId="71A34DEC" wp14:editId="20F151D8">
            <wp:extent cx="4583458" cy="3666766"/>
            <wp:effectExtent l="0" t="0" r="0" b="0"/>
            <wp:docPr id="7" name="Picture" descr="Figure S2. Lorenz plot of relative community flux by species in ascending order of annual population organic matter flux (mg AFDM m-2 y-1)"/>
            <wp:cNvGraphicFramePr/>
            <a:graphic xmlns:a="http://schemas.openxmlformats.org/drawingml/2006/main">
              <a:graphicData uri="http://schemas.openxmlformats.org/drawingml/2006/picture">
                <pic:pic xmlns:pic="http://schemas.openxmlformats.org/drawingml/2006/picture">
                  <pic:nvPicPr>
                    <pic:cNvPr id="0" name="Picture" descr="ms_files/figure-docx/raw%20lorenz-1.png"/>
                    <pic:cNvPicPr>
                      <a:picLocks noChangeAspect="1" noChangeArrowheads="1"/>
                    </pic:cNvPicPr>
                  </pic:nvPicPr>
                  <pic:blipFill>
                    <a:blip r:embed="rId19"/>
                    <a:stretch>
                      <a:fillRect/>
                    </a:stretch>
                  </pic:blipFill>
                  <pic:spPr bwMode="auto">
                    <a:xfrm>
                      <a:off x="0" y="0"/>
                      <a:ext cx="4583458" cy="3666766"/>
                    </a:xfrm>
                    <a:prstGeom prst="rect">
                      <a:avLst/>
                    </a:prstGeom>
                    <a:noFill/>
                    <a:ln w="9525">
                      <a:noFill/>
                      <a:headEnd/>
                      <a:tailEnd/>
                    </a:ln>
                  </pic:spPr>
                </pic:pic>
              </a:graphicData>
            </a:graphic>
          </wp:inline>
        </w:drawing>
      </w:r>
    </w:p>
    <w:p w14:paraId="0F981D45" w14:textId="77777777" w:rsidR="00D804A9" w:rsidRDefault="006B5B7A">
      <w:pPr>
        <w:pStyle w:val="ImageCaption"/>
      </w:pPr>
      <w:r>
        <w:t>Figure S2. Lorenz plot of relative community flux by species in ascending order of annual population organic matter flux (mg AFDM m</w:t>
      </w:r>
      <w:r>
        <w:rPr>
          <w:vertAlign w:val="superscript"/>
        </w:rPr>
        <w:t>-2</w:t>
      </w:r>
      <w:r>
        <w:t xml:space="preserve"> y</w:t>
      </w:r>
      <w:r>
        <w:rPr>
          <w:vertAlign w:val="superscript"/>
        </w:rPr>
        <w:t>-1</w:t>
      </w:r>
      <w:r>
        <w:t>)</w:t>
      </w:r>
    </w:p>
    <w:p w14:paraId="59A78B13" w14:textId="77777777" w:rsidR="00D804A9" w:rsidRDefault="006B5B7A">
      <w:pPr>
        <w:pStyle w:val="CaptionedFigure"/>
      </w:pPr>
      <w:r>
        <w:rPr>
          <w:noProof/>
        </w:rPr>
        <w:lastRenderedPageBreak/>
        <w:drawing>
          <wp:inline distT="0" distB="0" distL="0" distR="0" wp14:anchorId="64DD8FBA" wp14:editId="22DFBE9E">
            <wp:extent cx="4583458" cy="3666766"/>
            <wp:effectExtent l="0" t="0" r="0" b="0"/>
            <wp:docPr id="8" name="Picture" descr="Figure S3. Cumulative plot of relative community flux by species in relation to mean annual population biomass (mg m-2)."/>
            <wp:cNvGraphicFramePr/>
            <a:graphic xmlns:a="http://schemas.openxmlformats.org/drawingml/2006/main">
              <a:graphicData uri="http://schemas.openxmlformats.org/drawingml/2006/picture">
                <pic:pic xmlns:pic="http://schemas.openxmlformats.org/drawingml/2006/picture">
                  <pic:nvPicPr>
                    <pic:cNvPr id="0" name="Picture" descr="ms_files/figure-docx/biomass%20lorenze-1.png"/>
                    <pic:cNvPicPr>
                      <a:picLocks noChangeAspect="1" noChangeArrowheads="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p w14:paraId="0B8F3BC9" w14:textId="77777777" w:rsidR="00D804A9" w:rsidRDefault="006B5B7A">
      <w:pPr>
        <w:pStyle w:val="ImageCaption"/>
      </w:pPr>
      <w:r>
        <w:t>Figure S3. Cumulative plot of relative community flux by species in relation to mean an</w:t>
      </w:r>
      <w:r>
        <w:t>nual population biomass (mg m</w:t>
      </w:r>
      <w:r>
        <w:rPr>
          <w:vertAlign w:val="superscript"/>
        </w:rPr>
        <w:t>-2</w:t>
      </w:r>
      <w:r>
        <w:t>).</w:t>
      </w:r>
      <w:bookmarkEnd w:id="111"/>
    </w:p>
    <w:sectPr w:rsidR="00D804A9" w:rsidSect="00C446BA">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ross, Wyatt" w:date="2022-01-01T15:28:00Z" w:initials="CW">
    <w:p w14:paraId="2ECD536C" w14:textId="33FD5012" w:rsidR="00390C32" w:rsidRDefault="00390C32">
      <w:pPr>
        <w:pStyle w:val="CommentText"/>
      </w:pPr>
      <w:r>
        <w:rPr>
          <w:rStyle w:val="CommentReference"/>
        </w:rPr>
        <w:annotationRef/>
      </w:r>
      <w:r>
        <w:t>What about an expectation about relative fluxes through primary vs. predatory consumers?  What do we expect about flow evenness?</w:t>
      </w:r>
    </w:p>
  </w:comment>
  <w:comment w:id="10" w:author="Cross, Wyatt" w:date="2022-01-01T15:24:00Z" w:initials="CW">
    <w:p w14:paraId="36227F80" w14:textId="2D108799" w:rsidR="00C22F0E" w:rsidRDefault="00C22F0E">
      <w:pPr>
        <w:pStyle w:val="CommentText"/>
      </w:pPr>
      <w:r>
        <w:rPr>
          <w:rStyle w:val="CommentReference"/>
        </w:rPr>
        <w:annotationRef/>
      </w:r>
      <w:r>
        <w:t>Need to include “High values of ‘G’ correspond to. . . X, while low values indicate X.”  Also, do we have a prediction or expectation about flow ‘evenness’ and warming?  With few taxa, would we expect flows to be more evenly distributed?</w:t>
      </w:r>
    </w:p>
  </w:comment>
  <w:comment w:id="12" w:author="Cross, Wyatt" w:date="2022-01-01T15:26:00Z" w:initials="CW">
    <w:p w14:paraId="7B9202E5" w14:textId="6D82E134" w:rsidR="002474B4" w:rsidRDefault="002474B4">
      <w:pPr>
        <w:pStyle w:val="CommentText"/>
      </w:pPr>
      <w:r>
        <w:rPr>
          <w:rStyle w:val="CommentReference"/>
        </w:rPr>
        <w:annotationRef/>
      </w:r>
      <w:r>
        <w:t>‘</w:t>
      </w:r>
      <w:proofErr w:type="gramStart"/>
      <w:r>
        <w:t>we</w:t>
      </w:r>
      <w:proofErr w:type="gramEnd"/>
      <w:r>
        <w:t xml:space="preserve"> predicted that warming would favor. . . . , and therefore OM fluxes would skew towards. . ..’</w:t>
      </w:r>
    </w:p>
  </w:comment>
  <w:comment w:id="13" w:author="Cross, Wyatt" w:date="2022-01-01T15:30:00Z" w:initials="CW">
    <w:p w14:paraId="3A45F6AA" w14:textId="74B65D5B" w:rsidR="00390C32" w:rsidRDefault="00390C32">
      <w:pPr>
        <w:pStyle w:val="CommentText"/>
      </w:pPr>
      <w:r>
        <w:rPr>
          <w:rStyle w:val="CommentReference"/>
        </w:rPr>
        <w:annotationRef/>
      </w:r>
      <w:r>
        <w:t xml:space="preserve">High values of </w:t>
      </w:r>
      <w:proofErr w:type="spellStart"/>
      <w:r>
        <w:t>SKflux</w:t>
      </w:r>
      <w:proofErr w:type="spellEnd"/>
      <w:r>
        <w:t xml:space="preserve"> indicate. . . ., while low values indicate. . . .</w:t>
      </w:r>
    </w:p>
  </w:comment>
  <w:comment w:id="14" w:author="Cross, Wyatt" w:date="2022-01-01T15:31:00Z" w:initials="CW">
    <w:p w14:paraId="59757638" w14:textId="0F36721B" w:rsidR="00390C32" w:rsidRDefault="00390C32">
      <w:pPr>
        <w:pStyle w:val="CommentText"/>
      </w:pPr>
      <w:r>
        <w:rPr>
          <w:rStyle w:val="CommentReference"/>
        </w:rPr>
        <w:annotationRef/>
      </w:r>
      <w:r>
        <w:t>You need to clearly describe to the reader what this issue is about randomness.  It’s pretty obtuse if you are not thinking about this.</w:t>
      </w:r>
    </w:p>
  </w:comment>
  <w:comment w:id="16" w:author="Cross, Wyatt" w:date="2022-01-01T15:36:00Z" w:initials="CW">
    <w:p w14:paraId="08E5CF12" w14:textId="3CFA1BEB" w:rsidR="007424FE" w:rsidRDefault="007424FE">
      <w:pPr>
        <w:pStyle w:val="CommentText"/>
      </w:pPr>
      <w:r>
        <w:rPr>
          <w:rStyle w:val="CommentReference"/>
        </w:rPr>
        <w:annotationRef/>
      </w:r>
      <w:r>
        <w:t>Assembly?  Unclear.</w:t>
      </w:r>
    </w:p>
  </w:comment>
  <w:comment w:id="20" w:author="Cross, Wyatt" w:date="2022-01-01T15:41:00Z" w:initials="CW">
    <w:p w14:paraId="28B5393F" w14:textId="32042002" w:rsidR="003B1AD7" w:rsidRDefault="003B1AD7">
      <w:pPr>
        <w:pStyle w:val="CommentText"/>
      </w:pPr>
      <w:r>
        <w:rPr>
          <w:rStyle w:val="CommentReference"/>
        </w:rPr>
        <w:annotationRef/>
      </w:r>
      <w:r>
        <w:t xml:space="preserve">‘ </w:t>
      </w:r>
      <w:proofErr w:type="gramStart"/>
      <w:r>
        <w:t>with</w:t>
      </w:r>
      <w:proofErr w:type="gramEnd"/>
      <w:r>
        <w:t xml:space="preserve"> most of the energy flux passing through X dominant taxa that were present across the thermal gradient?.. or not?’  Lots buried under the hood here, so you need to unearth some (not a ton, but some) of the biology.</w:t>
      </w:r>
    </w:p>
  </w:comment>
  <w:comment w:id="21" w:author="Cross, Wyatt" w:date="2022-01-01T15:44:00Z" w:initials="CW">
    <w:p w14:paraId="1EFC23A9" w14:textId="5FE4E985" w:rsidR="003B1AD7" w:rsidRDefault="003B1AD7">
      <w:pPr>
        <w:pStyle w:val="CommentText"/>
      </w:pPr>
      <w:r>
        <w:rPr>
          <w:rStyle w:val="CommentReference"/>
        </w:rPr>
        <w:annotationRef/>
      </w:r>
      <w:r>
        <w:t>Is it important to show both raw and normalized?</w:t>
      </w:r>
    </w:p>
  </w:comment>
  <w:comment w:id="22" w:author="Cross, Wyatt" w:date="2022-01-01T15:48:00Z" w:initials="CW">
    <w:p w14:paraId="3DAC8DFE" w14:textId="2CDBF542" w:rsidR="008501D7" w:rsidRDefault="008501D7">
      <w:pPr>
        <w:pStyle w:val="CommentText"/>
      </w:pPr>
      <w:r>
        <w:rPr>
          <w:rStyle w:val="CommentReference"/>
        </w:rPr>
        <w:annotationRef/>
      </w:r>
      <w:r>
        <w:t>What can the slopes of these relationships tell you about evenness?  Lower slope = greater evenness?</w:t>
      </w:r>
    </w:p>
  </w:comment>
  <w:comment w:id="23" w:author="Cross, Wyatt" w:date="2022-01-01T15:50:00Z" w:initials="CW">
    <w:p w14:paraId="29721840" w14:textId="7CD4C6B5" w:rsidR="008501D7" w:rsidRDefault="008501D7">
      <w:pPr>
        <w:pStyle w:val="CommentText"/>
      </w:pPr>
      <w:r>
        <w:rPr>
          <w:rStyle w:val="CommentReference"/>
        </w:rPr>
        <w:annotationRef/>
      </w:r>
      <w:r>
        <w:t xml:space="preserve">Dominance of what? </w:t>
      </w:r>
    </w:p>
  </w:comment>
  <w:comment w:id="25" w:author="Cross, Wyatt" w:date="2022-01-01T15:51:00Z" w:initials="CW">
    <w:p w14:paraId="12DC4652" w14:textId="0DE74643" w:rsidR="008501D7" w:rsidRDefault="008501D7">
      <w:pPr>
        <w:pStyle w:val="CommentText"/>
      </w:pPr>
      <w:r>
        <w:rPr>
          <w:rStyle w:val="CommentReference"/>
        </w:rPr>
        <w:annotationRef/>
      </w:r>
      <w:r>
        <w:t xml:space="preserve">What do you mean?  </w:t>
      </w:r>
      <w:r w:rsidR="009456C1">
        <w:t>‘</w:t>
      </w:r>
      <w:proofErr w:type="gramStart"/>
      <w:r w:rsidR="009456C1">
        <w:t>associated</w:t>
      </w:r>
      <w:proofErr w:type="gramEnd"/>
      <w:r w:rsidR="009456C1">
        <w:t xml:space="preserve"> with variation in body size and P:B?’</w:t>
      </w:r>
    </w:p>
  </w:comment>
  <w:comment w:id="30" w:author="Cross, Wyatt" w:date="2022-01-01T15:53:00Z" w:initials="CW">
    <w:p w14:paraId="23DF9B93" w14:textId="0137D69E" w:rsidR="009456C1" w:rsidRDefault="009456C1">
      <w:pPr>
        <w:pStyle w:val="CommentText"/>
      </w:pPr>
      <w:r>
        <w:rPr>
          <w:rStyle w:val="CommentReference"/>
        </w:rPr>
        <w:annotationRef/>
      </w:r>
      <w:r>
        <w:t xml:space="preserve">How did you assess this statistically?  </w:t>
      </w:r>
    </w:p>
  </w:comment>
  <w:comment w:id="47" w:author="Cross, Wyatt" w:date="2022-01-01T15:57:00Z" w:initials="CW">
    <w:p w14:paraId="287BF678" w14:textId="60C37680" w:rsidR="000471EF" w:rsidRDefault="000471EF">
      <w:pPr>
        <w:pStyle w:val="CommentText"/>
      </w:pPr>
      <w:r>
        <w:rPr>
          <w:rStyle w:val="CommentReference"/>
        </w:rPr>
        <w:annotationRef/>
      </w:r>
      <w:r>
        <w:t>So, within communities, the pattern is equivocal, correct?  That’s interesting, I think – I’m not sure I understand it.</w:t>
      </w:r>
    </w:p>
  </w:comment>
  <w:comment w:id="48" w:author="Cross, Wyatt" w:date="2022-01-01T16:00:00Z" w:initials="CW">
    <w:p w14:paraId="2ABB67F1" w14:textId="77777777" w:rsidR="000471EF" w:rsidRDefault="000471EF">
      <w:pPr>
        <w:pStyle w:val="CommentText"/>
      </w:pPr>
      <w:r>
        <w:rPr>
          <w:rStyle w:val="CommentReference"/>
        </w:rPr>
        <w:annotationRef/>
      </w:r>
      <w:r>
        <w:t xml:space="preserve">This is the Lorenz curve stuff?  I don’t think so. . . . </w:t>
      </w:r>
    </w:p>
    <w:p w14:paraId="6180B9ED" w14:textId="77777777" w:rsidR="000471EF" w:rsidRDefault="000471EF">
      <w:pPr>
        <w:pStyle w:val="CommentText"/>
      </w:pPr>
    </w:p>
    <w:p w14:paraId="1AFCC096" w14:textId="5E71128C" w:rsidR="000471EF" w:rsidRDefault="000471EF">
      <w:pPr>
        <w:pStyle w:val="CommentText"/>
      </w:pPr>
    </w:p>
  </w:comment>
  <w:comment w:id="49" w:author="Cross, Wyatt" w:date="2022-01-01T16:04:00Z" w:initials="CW">
    <w:p w14:paraId="38D83856" w14:textId="4307663F" w:rsidR="006A71D4" w:rsidRDefault="006A71D4">
      <w:pPr>
        <w:pStyle w:val="CommentText"/>
      </w:pPr>
      <w:r>
        <w:rPr>
          <w:rStyle w:val="CommentReference"/>
        </w:rPr>
        <w:annotationRef/>
      </w:r>
      <w:r>
        <w:t xml:space="preserve">I thought you just said this was not the case </w:t>
      </w:r>
      <w:proofErr w:type="gramStart"/>
      <w:r>
        <w:t>above?</w:t>
      </w:r>
      <w:proofErr w:type="gramEnd"/>
      <w:r>
        <w:t xml:space="preserve"> Is this within or among communities?  If among communities haven’t you already kind of looked at this? I’m pretty confused.</w:t>
      </w:r>
    </w:p>
  </w:comment>
  <w:comment w:id="50" w:author="Cross, Wyatt" w:date="2022-01-01T16:07:00Z" w:initials="CW">
    <w:p w14:paraId="4C829FE1" w14:textId="756CA0EF" w:rsidR="006A71D4" w:rsidRDefault="006A71D4">
      <w:pPr>
        <w:pStyle w:val="CommentText"/>
      </w:pPr>
      <w:r>
        <w:rPr>
          <w:rStyle w:val="CommentReference"/>
        </w:rPr>
        <w:annotationRef/>
      </w:r>
      <w:r>
        <w:t xml:space="preserve">This is super-confusing.  The point of this is not really clear. </w:t>
      </w:r>
    </w:p>
  </w:comment>
  <w:comment w:id="51" w:author="Cross, Wyatt" w:date="2022-01-01T16:08:00Z" w:initials="CW">
    <w:p w14:paraId="22F538F5" w14:textId="572E360C" w:rsidR="006A71D4" w:rsidRDefault="006A71D4">
      <w:pPr>
        <w:pStyle w:val="CommentText"/>
      </w:pPr>
      <w:r>
        <w:rPr>
          <w:rStyle w:val="CommentReference"/>
        </w:rPr>
        <w:annotationRef/>
      </w:r>
      <w:r>
        <w:t xml:space="preserve">Now you are looking at how the probability of random ordering is affected by temperature?. . . </w:t>
      </w:r>
      <w:r w:rsidR="00196A33">
        <w:t>again, this is really hard to grasp the way it is presented here and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D536C" w15:done="0"/>
  <w15:commentEx w15:paraId="36227F80" w15:done="0"/>
  <w15:commentEx w15:paraId="7B9202E5" w15:done="0"/>
  <w15:commentEx w15:paraId="3A45F6AA" w15:done="0"/>
  <w15:commentEx w15:paraId="59757638" w15:done="0"/>
  <w15:commentEx w15:paraId="08E5CF12" w15:done="0"/>
  <w15:commentEx w15:paraId="28B5393F" w15:done="0"/>
  <w15:commentEx w15:paraId="1EFC23A9" w15:done="0"/>
  <w15:commentEx w15:paraId="3DAC8DFE" w15:done="0"/>
  <w15:commentEx w15:paraId="29721840" w15:done="0"/>
  <w15:commentEx w15:paraId="12DC4652" w15:done="0"/>
  <w15:commentEx w15:paraId="23DF9B93" w15:done="0"/>
  <w15:commentEx w15:paraId="287BF678" w15:done="0"/>
  <w15:commentEx w15:paraId="1AFCC096" w15:done="0"/>
  <w15:commentEx w15:paraId="38D83856" w15:done="0"/>
  <w15:commentEx w15:paraId="4C829FE1" w15:done="0"/>
  <w15:commentEx w15:paraId="22F53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AF18E" w16cex:dateUtc="2022-01-01T22:28:00Z"/>
  <w16cex:commentExtensible w16cex:durableId="257AF095" w16cex:dateUtc="2022-01-01T22:24:00Z"/>
  <w16cex:commentExtensible w16cex:durableId="257AF12A" w16cex:dateUtc="2022-01-01T22:26:00Z"/>
  <w16cex:commentExtensible w16cex:durableId="257AF1FB" w16cex:dateUtc="2022-01-01T22:30:00Z"/>
  <w16cex:commentExtensible w16cex:durableId="257AF26D" w16cex:dateUtc="2022-01-01T22:31:00Z"/>
  <w16cex:commentExtensible w16cex:durableId="257AF382" w16cex:dateUtc="2022-01-01T22:36:00Z"/>
  <w16cex:commentExtensible w16cex:durableId="257AF4AA" w16cex:dateUtc="2022-01-01T22:41:00Z"/>
  <w16cex:commentExtensible w16cex:durableId="257AF556" w16cex:dateUtc="2022-01-01T22:44:00Z"/>
  <w16cex:commentExtensible w16cex:durableId="257AF634" w16cex:dateUtc="2022-01-01T22:48:00Z"/>
  <w16cex:commentExtensible w16cex:durableId="257AF6BB" w16cex:dateUtc="2022-01-01T22:50:00Z"/>
  <w16cex:commentExtensible w16cex:durableId="257AF709" w16cex:dateUtc="2022-01-01T22:51:00Z"/>
  <w16cex:commentExtensible w16cex:durableId="257AF78D" w16cex:dateUtc="2022-01-01T22:53:00Z"/>
  <w16cex:commentExtensible w16cex:durableId="257AF877" w16cex:dateUtc="2022-01-01T22:57:00Z"/>
  <w16cex:commentExtensible w16cex:durableId="257AF906" w16cex:dateUtc="2022-01-01T23:00:00Z"/>
  <w16cex:commentExtensible w16cex:durableId="257AFA10" w16cex:dateUtc="2022-01-01T23:04:00Z"/>
  <w16cex:commentExtensible w16cex:durableId="257AFAB5" w16cex:dateUtc="2022-01-01T23:07:00Z"/>
  <w16cex:commentExtensible w16cex:durableId="257AFAF8" w16cex:dateUtc="2022-01-01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D536C" w16cid:durableId="257AF18E"/>
  <w16cid:commentId w16cid:paraId="36227F80" w16cid:durableId="257AF095"/>
  <w16cid:commentId w16cid:paraId="7B9202E5" w16cid:durableId="257AF12A"/>
  <w16cid:commentId w16cid:paraId="3A45F6AA" w16cid:durableId="257AF1FB"/>
  <w16cid:commentId w16cid:paraId="59757638" w16cid:durableId="257AF26D"/>
  <w16cid:commentId w16cid:paraId="08E5CF12" w16cid:durableId="257AF382"/>
  <w16cid:commentId w16cid:paraId="28B5393F" w16cid:durableId="257AF4AA"/>
  <w16cid:commentId w16cid:paraId="1EFC23A9" w16cid:durableId="257AF556"/>
  <w16cid:commentId w16cid:paraId="3DAC8DFE" w16cid:durableId="257AF634"/>
  <w16cid:commentId w16cid:paraId="29721840" w16cid:durableId="257AF6BB"/>
  <w16cid:commentId w16cid:paraId="12DC4652" w16cid:durableId="257AF709"/>
  <w16cid:commentId w16cid:paraId="23DF9B93" w16cid:durableId="257AF78D"/>
  <w16cid:commentId w16cid:paraId="287BF678" w16cid:durableId="257AF877"/>
  <w16cid:commentId w16cid:paraId="1AFCC096" w16cid:durableId="257AF906"/>
  <w16cid:commentId w16cid:paraId="38D83856" w16cid:durableId="257AFA10"/>
  <w16cid:commentId w16cid:paraId="4C829FE1" w16cid:durableId="257AFAB5"/>
  <w16cid:commentId w16cid:paraId="22F538F5" w16cid:durableId="257AF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BF9F" w14:textId="77777777" w:rsidR="006B5B7A" w:rsidRDefault="006B5B7A">
      <w:pPr>
        <w:spacing w:after="0"/>
      </w:pPr>
      <w:r>
        <w:separator/>
      </w:r>
    </w:p>
  </w:endnote>
  <w:endnote w:type="continuationSeparator" w:id="0">
    <w:p w14:paraId="4C8914B4" w14:textId="77777777" w:rsidR="006B5B7A" w:rsidRDefault="006B5B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ED85" w14:textId="77777777" w:rsidR="00AA02EB" w:rsidRDefault="006B5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46BC" w14:textId="77777777" w:rsidR="00AA02EB" w:rsidRDefault="006B5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9819" w14:textId="77777777" w:rsidR="00AA02EB" w:rsidRDefault="006B5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DEA1B" w14:textId="77777777" w:rsidR="006B5B7A" w:rsidRDefault="006B5B7A">
      <w:r>
        <w:separator/>
      </w:r>
    </w:p>
  </w:footnote>
  <w:footnote w:type="continuationSeparator" w:id="0">
    <w:p w14:paraId="02B8A67D" w14:textId="77777777" w:rsidR="006B5B7A" w:rsidRDefault="006B5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5C4E" w14:textId="77777777" w:rsidR="00AA02EB" w:rsidRDefault="006B5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988140"/>
      <w:docPartObj>
        <w:docPartGallery w:val="Watermarks"/>
        <w:docPartUnique/>
      </w:docPartObj>
    </w:sdtPr>
    <w:sdtEndPr/>
    <w:sdtContent>
      <w:p w14:paraId="4B578435" w14:textId="77777777" w:rsidR="00AA02EB" w:rsidRDefault="006B5B7A">
        <w:pPr>
          <w:pStyle w:val="Header"/>
        </w:pPr>
        <w:r>
          <w:rPr>
            <w:noProof/>
          </w:rPr>
          <w:pict w14:anchorId="22BD0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8B86" w14:textId="77777777" w:rsidR="00AA02EB" w:rsidRDefault="006B5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oss, Wyatt">
    <w15:presenceInfo w15:providerId="AD" w15:userId="S::w19z726@msu.montana.edu::e965d76c-d89f-4e43-9fe2-5fa719968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1EF"/>
    <w:rsid w:val="00196A33"/>
    <w:rsid w:val="002474B4"/>
    <w:rsid w:val="00390C32"/>
    <w:rsid w:val="003B1AD7"/>
    <w:rsid w:val="004E29B3"/>
    <w:rsid w:val="00590D07"/>
    <w:rsid w:val="006A71D4"/>
    <w:rsid w:val="006B5B7A"/>
    <w:rsid w:val="007424FE"/>
    <w:rsid w:val="00784D58"/>
    <w:rsid w:val="008501D7"/>
    <w:rsid w:val="008D6863"/>
    <w:rsid w:val="009456C1"/>
    <w:rsid w:val="00B86B75"/>
    <w:rsid w:val="00BC48D5"/>
    <w:rsid w:val="00C22F0E"/>
    <w:rsid w:val="00C36279"/>
    <w:rsid w:val="00D804A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77751"/>
  <w15:docId w15:val="{CF31EC6A-E99D-0643-9107-35A7A68D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 w:type="character" w:styleId="CommentReference">
    <w:name w:val="annotation reference"/>
    <w:basedOn w:val="DefaultParagraphFont"/>
    <w:semiHidden/>
    <w:unhideWhenUsed/>
    <w:rsid w:val="00C22F0E"/>
    <w:rPr>
      <w:sz w:val="16"/>
      <w:szCs w:val="16"/>
    </w:rPr>
  </w:style>
  <w:style w:type="paragraph" w:styleId="CommentText">
    <w:name w:val="annotation text"/>
    <w:basedOn w:val="Normal"/>
    <w:link w:val="CommentTextChar"/>
    <w:semiHidden/>
    <w:unhideWhenUsed/>
    <w:rsid w:val="00C22F0E"/>
    <w:rPr>
      <w:sz w:val="20"/>
      <w:szCs w:val="20"/>
    </w:rPr>
  </w:style>
  <w:style w:type="character" w:customStyle="1" w:styleId="CommentTextChar">
    <w:name w:val="Comment Text Char"/>
    <w:basedOn w:val="DefaultParagraphFont"/>
    <w:link w:val="CommentText"/>
    <w:semiHidden/>
    <w:rsid w:val="00C22F0E"/>
    <w:rPr>
      <w:sz w:val="20"/>
      <w:szCs w:val="20"/>
    </w:rPr>
  </w:style>
  <w:style w:type="paragraph" w:styleId="CommentSubject">
    <w:name w:val="annotation subject"/>
    <w:basedOn w:val="CommentText"/>
    <w:next w:val="CommentText"/>
    <w:link w:val="CommentSubjectChar"/>
    <w:semiHidden/>
    <w:unhideWhenUsed/>
    <w:rsid w:val="00C22F0E"/>
    <w:rPr>
      <w:b/>
      <w:bCs/>
    </w:rPr>
  </w:style>
  <w:style w:type="character" w:customStyle="1" w:styleId="CommentSubjectChar">
    <w:name w:val="Comment Subject Char"/>
    <w:basedOn w:val="CommentTextChar"/>
    <w:link w:val="CommentSubject"/>
    <w:semiHidden/>
    <w:rsid w:val="00C22F0E"/>
    <w:rPr>
      <w:b/>
      <w:bCs/>
      <w:sz w:val="20"/>
      <w:szCs w:val="20"/>
    </w:rPr>
  </w:style>
  <w:style w:type="paragraph" w:styleId="Revision">
    <w:name w:val="Revision"/>
    <w:hidden/>
    <w:semiHidden/>
    <w:rsid w:val="009456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junker@mtu.edu"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jrjunker@mtu.edu" TargetMode="Externa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27</Pages>
  <Words>5883</Words>
  <Characters>33538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Manuscript title here</vt:lpstr>
    </vt:vector>
  </TitlesOfParts>
  <Company/>
  <LinksUpToDate>false</LinksUpToDate>
  <CharactersWithSpaces>39343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James R. Junker1,2,✉, Wyatt F. Cross1, James M. Hood3, Jonathan P. Benstead4, Alex D. Huryn4, Daniel Nelson5, Jon S. Olafsson6, and Gisli M. Gislason7</dc:creator>
  <cp:keywords/>
  <cp:lastModifiedBy>Cross, Wyatt</cp:lastModifiedBy>
  <cp:revision>3</cp:revision>
  <dcterms:created xsi:type="dcterms:W3CDTF">2022-01-01T22:26:00Z</dcterms:created>
  <dcterms:modified xsi:type="dcterms:W3CDTF">2022-01-01T23:10:00Z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